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06AB" w:rsidRDefault="00373AA6">
      <w:pPr>
        <w:pBdr>
          <w:top w:val="nil"/>
          <w:left w:val="nil"/>
          <w:bottom w:val="single" w:sz="8" w:space="4" w:color="4F81BD"/>
          <w:right w:val="nil"/>
          <w:between w:val="nil"/>
        </w:pBdr>
        <w:tabs>
          <w:tab w:val="center" w:pos="4680"/>
        </w:tabs>
        <w:jc w:val="center"/>
        <w:rPr>
          <w:rFonts w:ascii="Cambria Math" w:eastAsia="Cambria Math" w:hAnsi="Cambria Math" w:cs="Cambria Math"/>
          <w:color w:val="17365D"/>
          <w:sz w:val="52"/>
          <w:szCs w:val="52"/>
        </w:rPr>
      </w:pPr>
      <w:r>
        <w:rPr>
          <w:rFonts w:ascii="Cambria Math" w:eastAsia="Cambria Math" w:hAnsi="Cambria Math" w:cs="Cambria Math"/>
          <w:color w:val="17365D"/>
          <w:sz w:val="52"/>
          <w:szCs w:val="52"/>
        </w:rPr>
        <w:t>Comp 524 - Assignment 1:</w:t>
      </w:r>
    </w:p>
    <w:p w14:paraId="00000002" w14:textId="77777777" w:rsidR="006D06AB" w:rsidRDefault="00373AA6">
      <w:pPr>
        <w:pBdr>
          <w:top w:val="nil"/>
          <w:left w:val="nil"/>
          <w:bottom w:val="single" w:sz="8" w:space="4" w:color="4F81BD"/>
          <w:right w:val="nil"/>
          <w:between w:val="nil"/>
        </w:pBdr>
        <w:tabs>
          <w:tab w:val="center" w:pos="4680"/>
        </w:tabs>
        <w:spacing w:after="300"/>
        <w:jc w:val="center"/>
        <w:rPr>
          <w:rFonts w:ascii="Cambria Math" w:eastAsia="Cambria Math" w:hAnsi="Cambria Math" w:cs="Cambria Math"/>
          <w:color w:val="17365D"/>
          <w:sz w:val="52"/>
          <w:szCs w:val="52"/>
        </w:rPr>
      </w:pPr>
      <w:r>
        <w:rPr>
          <w:rFonts w:ascii="Cambria Math" w:eastAsia="Cambria Math" w:hAnsi="Cambria Math" w:cs="Cambria Math"/>
          <w:color w:val="17365D"/>
          <w:sz w:val="52"/>
          <w:szCs w:val="52"/>
        </w:rPr>
        <w:t>Social Distancing: Java, MVC, and Weka</w:t>
      </w:r>
    </w:p>
    <w:p w14:paraId="00000003" w14:textId="77777777" w:rsidR="006D06AB" w:rsidRDefault="00373AA6">
      <w:pPr>
        <w:keepNext/>
        <w:keepLines/>
        <w:pBdr>
          <w:top w:val="nil"/>
          <w:left w:val="nil"/>
          <w:bottom w:val="nil"/>
          <w:right w:val="nil"/>
          <w:between w:val="nil"/>
        </w:pBdr>
        <w:spacing w:before="200" w:after="200" w:line="276" w:lineRule="auto"/>
        <w:jc w:val="center"/>
        <w:rPr>
          <w:rFonts w:ascii="Cambria Math" w:eastAsia="Cambria Math" w:hAnsi="Cambria Math" w:cs="Cambria Math"/>
          <w:b/>
          <w:color w:val="4F81BD"/>
          <w:sz w:val="26"/>
          <w:szCs w:val="26"/>
        </w:rPr>
      </w:pPr>
      <w:r>
        <w:rPr>
          <w:rFonts w:ascii="Cambria Math" w:eastAsia="Cambria Math" w:hAnsi="Cambria Math" w:cs="Cambria Math"/>
          <w:b/>
          <w:color w:val="4F81BD"/>
          <w:sz w:val="26"/>
          <w:szCs w:val="26"/>
        </w:rPr>
        <w:t>Date Assigned:  August 30, 2020</w:t>
      </w:r>
    </w:p>
    <w:p w14:paraId="00000004" w14:textId="4C90D46A" w:rsidR="006D06AB" w:rsidRDefault="00373AA6">
      <w:pPr>
        <w:keepNext/>
        <w:keepLines/>
        <w:pBdr>
          <w:top w:val="nil"/>
          <w:left w:val="nil"/>
          <w:bottom w:val="nil"/>
          <w:right w:val="nil"/>
          <w:between w:val="nil"/>
        </w:pBdr>
        <w:spacing w:before="200" w:after="200" w:line="276" w:lineRule="auto"/>
        <w:jc w:val="center"/>
        <w:rPr>
          <w:rFonts w:ascii="Cambria Math" w:eastAsia="Cambria Math" w:hAnsi="Cambria Math" w:cs="Cambria Math"/>
          <w:b/>
          <w:color w:val="4F81BD"/>
          <w:sz w:val="26"/>
          <w:szCs w:val="26"/>
        </w:rPr>
      </w:pPr>
      <w:r>
        <w:rPr>
          <w:rFonts w:ascii="Cambria Math" w:eastAsia="Cambria Math" w:hAnsi="Cambria Math" w:cs="Cambria Math"/>
          <w:b/>
          <w:color w:val="4F81BD"/>
          <w:sz w:val="26"/>
          <w:szCs w:val="26"/>
        </w:rPr>
        <w:t xml:space="preserve">Early Completion Date:  </w:t>
      </w:r>
      <w:sdt>
        <w:sdtPr>
          <w:tag w:val="goog_rdk_0"/>
          <w:id w:val="1656796024"/>
        </w:sdtPr>
        <w:sdtEndPr/>
        <w:sdtContent>
          <w:r>
            <w:rPr>
              <w:rFonts w:ascii="Cambria Math" w:eastAsia="Cambria Math" w:hAnsi="Cambria Math" w:cs="Cambria Math"/>
              <w:b/>
              <w:color w:val="4F81BD"/>
              <w:sz w:val="26"/>
              <w:szCs w:val="26"/>
            </w:rPr>
            <w:t>Friday</w:t>
          </w:r>
        </w:sdtContent>
      </w:sdt>
      <w:r>
        <w:rPr>
          <w:rFonts w:ascii="Cambria Math" w:eastAsia="Cambria Math" w:hAnsi="Cambria Math" w:cs="Cambria Math"/>
          <w:b/>
          <w:color w:val="4F81BD"/>
          <w:sz w:val="26"/>
          <w:szCs w:val="26"/>
        </w:rPr>
        <w:t xml:space="preserve">, September </w:t>
      </w:r>
      <w:sdt>
        <w:sdtPr>
          <w:tag w:val="goog_rdk_2"/>
          <w:id w:val="-837536266"/>
        </w:sdtPr>
        <w:sdtEndPr/>
        <w:sdtContent>
          <w:r>
            <w:rPr>
              <w:rFonts w:ascii="Cambria Math" w:eastAsia="Cambria Math" w:hAnsi="Cambria Math" w:cs="Cambria Math"/>
              <w:b/>
              <w:color w:val="4F81BD"/>
              <w:sz w:val="26"/>
              <w:szCs w:val="26"/>
            </w:rPr>
            <w:t>11</w:t>
          </w:r>
        </w:sdtContent>
      </w:sdt>
      <w:r>
        <w:rPr>
          <w:rFonts w:ascii="Cambria Math" w:eastAsia="Cambria Math" w:hAnsi="Cambria Math" w:cs="Cambria Math"/>
          <w:b/>
          <w:color w:val="4F81BD"/>
          <w:sz w:val="26"/>
          <w:szCs w:val="26"/>
        </w:rPr>
        <w:t>, 2020 (+5% extra credit)</w:t>
      </w:r>
    </w:p>
    <w:p w14:paraId="00000005" w14:textId="1EA4F93B" w:rsidR="006D06AB" w:rsidRDefault="00373AA6">
      <w:pPr>
        <w:keepNext/>
        <w:keepLines/>
        <w:pBdr>
          <w:top w:val="nil"/>
          <w:left w:val="nil"/>
          <w:bottom w:val="nil"/>
          <w:right w:val="nil"/>
          <w:between w:val="nil"/>
        </w:pBdr>
        <w:spacing w:before="200" w:after="200" w:line="276" w:lineRule="auto"/>
        <w:jc w:val="center"/>
        <w:rPr>
          <w:rFonts w:ascii="Cambria Math" w:eastAsia="Cambria Math" w:hAnsi="Cambria Math" w:cs="Cambria Math"/>
          <w:b/>
          <w:color w:val="4F81BD"/>
          <w:sz w:val="26"/>
          <w:szCs w:val="26"/>
        </w:rPr>
      </w:pPr>
      <w:r>
        <w:rPr>
          <w:rFonts w:ascii="Cambria Math" w:eastAsia="Cambria Math" w:hAnsi="Cambria Math" w:cs="Cambria Math"/>
          <w:b/>
          <w:color w:val="4F81BD"/>
          <w:sz w:val="26"/>
          <w:szCs w:val="26"/>
        </w:rPr>
        <w:t xml:space="preserve">Completion Date: </w:t>
      </w:r>
      <w:sdt>
        <w:sdtPr>
          <w:tag w:val="goog_rdk_4"/>
          <w:id w:val="-1564634671"/>
        </w:sdtPr>
        <w:sdtEndPr/>
        <w:sdtContent>
          <w:r>
            <w:rPr>
              <w:rFonts w:ascii="Cambria Math" w:eastAsia="Cambria Math" w:hAnsi="Cambria Math" w:cs="Cambria Math"/>
              <w:b/>
              <w:color w:val="4F81BD"/>
              <w:sz w:val="26"/>
              <w:szCs w:val="26"/>
            </w:rPr>
            <w:t>Tuesday</w:t>
          </w:r>
        </w:sdtContent>
      </w:sdt>
      <w:r>
        <w:rPr>
          <w:rFonts w:ascii="Cambria Math" w:eastAsia="Cambria Math" w:hAnsi="Cambria Math" w:cs="Cambria Math"/>
          <w:b/>
          <w:color w:val="4F81BD"/>
          <w:sz w:val="26"/>
          <w:szCs w:val="26"/>
        </w:rPr>
        <w:t>, September 1</w:t>
      </w:r>
      <w:sdt>
        <w:sdtPr>
          <w:tag w:val="goog_rdk_6"/>
          <w:id w:val="1730812378"/>
        </w:sdtPr>
        <w:sdtEndPr/>
        <w:sdtContent>
          <w:r>
            <w:rPr>
              <w:rFonts w:ascii="Cambria Math" w:eastAsia="Cambria Math" w:hAnsi="Cambria Math" w:cs="Cambria Math"/>
              <w:b/>
              <w:color w:val="4F81BD"/>
              <w:sz w:val="26"/>
              <w:szCs w:val="26"/>
            </w:rPr>
            <w:t>5</w:t>
          </w:r>
        </w:sdtContent>
      </w:sdt>
      <w:r>
        <w:rPr>
          <w:rFonts w:ascii="Cambria Math" w:eastAsia="Cambria Math" w:hAnsi="Cambria Math" w:cs="Cambria Math"/>
          <w:b/>
          <w:color w:val="4F81BD"/>
          <w:sz w:val="26"/>
          <w:szCs w:val="26"/>
        </w:rPr>
        <w:t>, 2020</w:t>
      </w:r>
    </w:p>
    <w:p w14:paraId="00000006" w14:textId="77777777" w:rsidR="006D06AB" w:rsidRDefault="00373AA6">
      <w:r>
        <w:t>You will implement three versions of a social distancing application in Java using (a) static Java methods, (b) the MVC pattern, and (c) the Weka decision tree classifier.</w:t>
      </w:r>
    </w:p>
    <w:p w14:paraId="00000007" w14:textId="77777777" w:rsidR="006D06AB" w:rsidRDefault="006D06AB"/>
    <w:p w14:paraId="00000008" w14:textId="77777777" w:rsidR="006D06AB" w:rsidRDefault="00373AA6">
      <w:r>
        <w:t>Parts of the assignment will be added as we cover relevant aspects in class and our</w:t>
      </w:r>
      <w:r>
        <w:t xml:space="preserve"> tests get written. The first version can be written with just a knowledge of Java.</w:t>
      </w:r>
    </w:p>
    <w:p w14:paraId="00000009" w14:textId="77777777" w:rsidR="006D06AB" w:rsidRDefault="006D06AB"/>
    <w:p w14:paraId="0000000A" w14:textId="77777777" w:rsidR="006D06AB" w:rsidRDefault="00373AA6">
      <w:r>
        <w:t>You will be graded for both correctness and style. There will be extra credit for meeting both kinds of requirements.</w:t>
      </w:r>
    </w:p>
    <w:p w14:paraId="0000000B" w14:textId="77777777" w:rsidR="006D06AB" w:rsidRDefault="006D06AB"/>
    <w:p w14:paraId="0000000C" w14:textId="77777777" w:rsidR="006D06AB" w:rsidRDefault="00373AA6">
      <w:r>
        <w:t xml:space="preserve">The general style guide for all Java programs is </w:t>
      </w:r>
      <w:hyperlink r:id="rId8">
        <w:r>
          <w:rPr>
            <w:color w:val="0000FF"/>
            <w:u w:val="single"/>
          </w:rPr>
          <w:t>here</w:t>
        </w:r>
      </w:hyperlink>
      <w:r>
        <w:t>.  It has some formatting rules that we will remove and do not hurt to obey. These rules do not contradict what you have learned from previous classes on h</w:t>
      </w:r>
      <w:r>
        <w:t>ow to write well documented programs. The modified general style guide should be complete by Monday morning, September 7</w:t>
      </w:r>
      <w:r>
        <w:rPr>
          <w:vertAlign w:val="superscript"/>
        </w:rPr>
        <w:t>th</w:t>
      </w:r>
      <w:r>
        <w:t xml:space="preserve">.  </w:t>
      </w:r>
    </w:p>
    <w:p w14:paraId="0000000D" w14:textId="77777777" w:rsidR="006D06AB" w:rsidRDefault="006D06AB"/>
    <w:p w14:paraId="0000000E" w14:textId="77777777" w:rsidR="006D06AB" w:rsidRDefault="00373AA6">
      <w:r>
        <w:t xml:space="preserve">Additional, assignment specific style rules are given in this document. </w:t>
      </w:r>
    </w:p>
    <w:p w14:paraId="0000000F" w14:textId="77777777" w:rsidR="006D06AB" w:rsidRDefault="00373AA6">
      <w:r>
        <w:t xml:space="preserve"> </w:t>
      </w:r>
    </w:p>
    <w:p w14:paraId="00000010" w14:textId="77777777" w:rsidR="006D06AB" w:rsidRDefault="00373AA6">
      <w:pPr>
        <w:pStyle w:val="Heading2"/>
      </w:pPr>
      <w:r>
        <w:t xml:space="preserve">Social Distancing </w:t>
      </w:r>
    </w:p>
    <w:p w14:paraId="00000011" w14:textId="77777777" w:rsidR="006D06AB" w:rsidRDefault="00373AA6">
      <w:r>
        <w:t>Our social distancing application a</w:t>
      </w:r>
      <w:r>
        <w:t>ssumes some subject has had a safe encounter with a guest present in the same room. It considers three input integer parameters:</w:t>
      </w:r>
    </w:p>
    <w:p w14:paraId="00000012" w14:textId="77777777" w:rsidR="006D06AB" w:rsidRDefault="00373AA6">
      <w:pPr>
        <w:numPr>
          <w:ilvl w:val="0"/>
          <w:numId w:val="1"/>
        </w:numPr>
        <w:pBdr>
          <w:top w:val="nil"/>
          <w:left w:val="nil"/>
          <w:bottom w:val="nil"/>
          <w:right w:val="nil"/>
          <w:between w:val="nil"/>
        </w:pBdr>
      </w:pPr>
      <w:r>
        <w:rPr>
          <w:color w:val="000000"/>
        </w:rPr>
        <w:t>Distance to the guest.</w:t>
      </w:r>
    </w:p>
    <w:p w14:paraId="00000013" w14:textId="77777777" w:rsidR="006D06AB" w:rsidRDefault="00373AA6">
      <w:pPr>
        <w:numPr>
          <w:ilvl w:val="0"/>
          <w:numId w:val="1"/>
        </w:numPr>
        <w:pBdr>
          <w:top w:val="nil"/>
          <w:left w:val="nil"/>
          <w:bottom w:val="nil"/>
          <w:right w:val="nil"/>
          <w:between w:val="nil"/>
        </w:pBdr>
      </w:pPr>
      <w:r>
        <w:rPr>
          <w:color w:val="000000"/>
        </w:rPr>
        <w:t>Duration the guest was in the room.</w:t>
      </w:r>
    </w:p>
    <w:p w14:paraId="00000014" w14:textId="77777777" w:rsidR="006D06AB" w:rsidRDefault="00373AA6">
      <w:pPr>
        <w:numPr>
          <w:ilvl w:val="0"/>
          <w:numId w:val="1"/>
        </w:numPr>
        <w:pBdr>
          <w:top w:val="nil"/>
          <w:left w:val="nil"/>
          <w:bottom w:val="nil"/>
          <w:right w:val="nil"/>
          <w:between w:val="nil"/>
        </w:pBdr>
      </w:pPr>
      <w:r>
        <w:rPr>
          <w:color w:val="000000"/>
        </w:rPr>
        <w:t>The exhalation level of the guest, which would vary based on whether</w:t>
      </w:r>
      <w:r>
        <w:rPr>
          <w:color w:val="000000"/>
        </w:rPr>
        <w:t>, for instance, the guest was quiet, talking or coughing/sneezing.</w:t>
      </w:r>
    </w:p>
    <w:p w14:paraId="00000015" w14:textId="77777777" w:rsidR="006D06AB" w:rsidRDefault="006D06AB"/>
    <w:p w14:paraId="00000016" w14:textId="77777777" w:rsidR="006D06AB" w:rsidRDefault="00373AA6">
      <w:r>
        <w:t>For each parameter, three points are defined: small, medium, and large.  The following table gives the current values of these points.</w:t>
      </w:r>
    </w:p>
    <w:p w14:paraId="00000017" w14:textId="77777777" w:rsidR="006D06AB" w:rsidRDefault="006D06AB"/>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6D06AB" w14:paraId="641A08DF" w14:textId="77777777">
        <w:tc>
          <w:tcPr>
            <w:tcW w:w="2337" w:type="dxa"/>
          </w:tcPr>
          <w:p w14:paraId="00000018" w14:textId="77777777" w:rsidR="006D06AB" w:rsidRDefault="006D06AB"/>
        </w:tc>
        <w:tc>
          <w:tcPr>
            <w:tcW w:w="2337" w:type="dxa"/>
          </w:tcPr>
          <w:p w14:paraId="00000019" w14:textId="77777777" w:rsidR="006D06AB" w:rsidRDefault="00373AA6">
            <w:r>
              <w:t>Small</w:t>
            </w:r>
          </w:p>
        </w:tc>
        <w:tc>
          <w:tcPr>
            <w:tcW w:w="2338" w:type="dxa"/>
          </w:tcPr>
          <w:p w14:paraId="0000001A" w14:textId="77777777" w:rsidR="006D06AB" w:rsidRDefault="00373AA6">
            <w:r>
              <w:t>Medium</w:t>
            </w:r>
          </w:p>
        </w:tc>
        <w:tc>
          <w:tcPr>
            <w:tcW w:w="2338" w:type="dxa"/>
          </w:tcPr>
          <w:p w14:paraId="0000001B" w14:textId="77777777" w:rsidR="006D06AB" w:rsidRDefault="00373AA6">
            <w:r>
              <w:t>Large</w:t>
            </w:r>
          </w:p>
        </w:tc>
      </w:tr>
      <w:tr w:rsidR="006D06AB" w14:paraId="55D33671" w14:textId="77777777">
        <w:tc>
          <w:tcPr>
            <w:tcW w:w="2337" w:type="dxa"/>
          </w:tcPr>
          <w:p w14:paraId="0000001C" w14:textId="77777777" w:rsidR="006D06AB" w:rsidRDefault="00373AA6">
            <w:r>
              <w:t>Distance</w:t>
            </w:r>
          </w:p>
        </w:tc>
        <w:tc>
          <w:tcPr>
            <w:tcW w:w="2337" w:type="dxa"/>
          </w:tcPr>
          <w:p w14:paraId="0000001D" w14:textId="77777777" w:rsidR="006D06AB" w:rsidRDefault="00373AA6">
            <w:r>
              <w:t xml:space="preserve">6 </w:t>
            </w:r>
          </w:p>
        </w:tc>
        <w:tc>
          <w:tcPr>
            <w:tcW w:w="2338" w:type="dxa"/>
          </w:tcPr>
          <w:p w14:paraId="0000001E" w14:textId="77777777" w:rsidR="006D06AB" w:rsidRDefault="00373AA6">
            <w:r>
              <w:t>13</w:t>
            </w:r>
          </w:p>
        </w:tc>
        <w:tc>
          <w:tcPr>
            <w:tcW w:w="2338" w:type="dxa"/>
          </w:tcPr>
          <w:p w14:paraId="0000001F" w14:textId="77777777" w:rsidR="006D06AB" w:rsidRDefault="00373AA6">
            <w:r>
              <w:t>27</w:t>
            </w:r>
          </w:p>
        </w:tc>
      </w:tr>
      <w:tr w:rsidR="006D06AB" w14:paraId="22DC6851" w14:textId="77777777">
        <w:tc>
          <w:tcPr>
            <w:tcW w:w="2337" w:type="dxa"/>
          </w:tcPr>
          <w:p w14:paraId="00000020" w14:textId="77777777" w:rsidR="006D06AB" w:rsidRDefault="00373AA6">
            <w:r>
              <w:t>Duration</w:t>
            </w:r>
          </w:p>
        </w:tc>
        <w:tc>
          <w:tcPr>
            <w:tcW w:w="2337" w:type="dxa"/>
          </w:tcPr>
          <w:p w14:paraId="00000021" w14:textId="77777777" w:rsidR="006D06AB" w:rsidRDefault="00373AA6">
            <w:r>
              <w:t>15</w:t>
            </w:r>
          </w:p>
        </w:tc>
        <w:tc>
          <w:tcPr>
            <w:tcW w:w="2338" w:type="dxa"/>
          </w:tcPr>
          <w:p w14:paraId="00000022" w14:textId="77777777" w:rsidR="006D06AB" w:rsidRDefault="00373AA6">
            <w:r>
              <w:t>30</w:t>
            </w:r>
          </w:p>
        </w:tc>
        <w:tc>
          <w:tcPr>
            <w:tcW w:w="2338" w:type="dxa"/>
          </w:tcPr>
          <w:p w14:paraId="00000023" w14:textId="77777777" w:rsidR="006D06AB" w:rsidRDefault="00373AA6">
            <w:r>
              <w:t>120</w:t>
            </w:r>
          </w:p>
        </w:tc>
      </w:tr>
      <w:tr w:rsidR="006D06AB" w14:paraId="7C9AA80A" w14:textId="77777777">
        <w:tc>
          <w:tcPr>
            <w:tcW w:w="2337" w:type="dxa"/>
          </w:tcPr>
          <w:p w14:paraId="00000024" w14:textId="77777777" w:rsidR="006D06AB" w:rsidRDefault="00373AA6">
            <w:r>
              <w:lastRenderedPageBreak/>
              <w:t>Exhalation Level</w:t>
            </w:r>
          </w:p>
        </w:tc>
        <w:tc>
          <w:tcPr>
            <w:tcW w:w="2337" w:type="dxa"/>
          </w:tcPr>
          <w:p w14:paraId="00000025" w14:textId="77777777" w:rsidR="006D06AB" w:rsidRDefault="00373AA6">
            <w:r>
              <w:t>10</w:t>
            </w:r>
          </w:p>
        </w:tc>
        <w:tc>
          <w:tcPr>
            <w:tcW w:w="2338" w:type="dxa"/>
          </w:tcPr>
          <w:p w14:paraId="00000026" w14:textId="77777777" w:rsidR="006D06AB" w:rsidRDefault="00373AA6">
            <w:r>
              <w:t>30</w:t>
            </w:r>
          </w:p>
        </w:tc>
        <w:tc>
          <w:tcPr>
            <w:tcW w:w="2338" w:type="dxa"/>
          </w:tcPr>
          <w:p w14:paraId="00000027" w14:textId="77777777" w:rsidR="006D06AB" w:rsidRDefault="00373AA6">
            <w:r>
              <w:t>50</w:t>
            </w:r>
          </w:p>
        </w:tc>
      </w:tr>
    </w:tbl>
    <w:p w14:paraId="00000028" w14:textId="77777777" w:rsidR="006D06AB" w:rsidRDefault="006D06AB"/>
    <w:p w14:paraId="00000029" w14:textId="77777777" w:rsidR="006D06AB" w:rsidRDefault="00373AA6">
      <w:pPr>
        <w:pBdr>
          <w:top w:val="nil"/>
          <w:left w:val="nil"/>
          <w:bottom w:val="nil"/>
          <w:right w:val="nil"/>
          <w:between w:val="nil"/>
        </w:pBdr>
        <w:spacing w:before="120" w:after="120"/>
        <w:jc w:val="center"/>
        <w:rPr>
          <w:b/>
          <w:color w:val="000000"/>
        </w:rPr>
      </w:pPr>
      <w:r>
        <w:rPr>
          <w:b/>
          <w:color w:val="000000"/>
        </w:rPr>
        <w:t>Table 1 Small, Medium and Large Values</w:t>
      </w:r>
    </w:p>
    <w:p w14:paraId="0000002A" w14:textId="77777777" w:rsidR="006D06AB" w:rsidRDefault="006D06AB"/>
    <w:p w14:paraId="0000002B" w14:textId="77777777" w:rsidR="006D06AB" w:rsidRDefault="00373AA6">
      <w:r>
        <w:rPr>
          <w:b/>
        </w:rPr>
        <w:t>Assume</w:t>
      </w:r>
      <w:r>
        <w:t xml:space="preserve"> the following table contains the safe combinations of these points.</w:t>
      </w:r>
    </w:p>
    <w:p w14:paraId="0000002C" w14:textId="77777777" w:rsidR="006D06AB" w:rsidRDefault="006D06AB"/>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D06AB" w14:paraId="542D85D0" w14:textId="77777777">
        <w:tc>
          <w:tcPr>
            <w:tcW w:w="3116" w:type="dxa"/>
          </w:tcPr>
          <w:p w14:paraId="0000002D" w14:textId="77777777" w:rsidR="006D06AB" w:rsidRDefault="00373AA6">
            <w:pPr>
              <w:rPr>
                <w:b/>
              </w:rPr>
            </w:pPr>
            <w:r>
              <w:rPr>
                <w:b/>
              </w:rPr>
              <w:t>Distance</w:t>
            </w:r>
          </w:p>
        </w:tc>
        <w:tc>
          <w:tcPr>
            <w:tcW w:w="3117" w:type="dxa"/>
          </w:tcPr>
          <w:p w14:paraId="0000002E" w14:textId="77777777" w:rsidR="006D06AB" w:rsidRDefault="00373AA6">
            <w:pPr>
              <w:rPr>
                <w:b/>
              </w:rPr>
            </w:pPr>
            <w:r>
              <w:rPr>
                <w:b/>
              </w:rPr>
              <w:t>Duration</w:t>
            </w:r>
          </w:p>
        </w:tc>
        <w:tc>
          <w:tcPr>
            <w:tcW w:w="3117" w:type="dxa"/>
          </w:tcPr>
          <w:p w14:paraId="0000002F" w14:textId="77777777" w:rsidR="006D06AB" w:rsidRDefault="00373AA6">
            <w:pPr>
              <w:rPr>
                <w:b/>
              </w:rPr>
            </w:pPr>
            <w:r>
              <w:rPr>
                <w:b/>
              </w:rPr>
              <w:t>Exhalation Level</w:t>
            </w:r>
          </w:p>
        </w:tc>
      </w:tr>
      <w:tr w:rsidR="006D06AB" w14:paraId="717351E7" w14:textId="77777777">
        <w:tc>
          <w:tcPr>
            <w:tcW w:w="3116" w:type="dxa"/>
          </w:tcPr>
          <w:p w14:paraId="00000030" w14:textId="77777777" w:rsidR="006D06AB" w:rsidRDefault="00373AA6">
            <w:r>
              <w:t>Medium</w:t>
            </w:r>
          </w:p>
        </w:tc>
        <w:tc>
          <w:tcPr>
            <w:tcW w:w="3117" w:type="dxa"/>
          </w:tcPr>
          <w:p w14:paraId="00000031" w14:textId="77777777" w:rsidR="006D06AB" w:rsidRDefault="00373AA6">
            <w:r>
              <w:t>Medium</w:t>
            </w:r>
          </w:p>
        </w:tc>
        <w:tc>
          <w:tcPr>
            <w:tcW w:w="3117" w:type="dxa"/>
          </w:tcPr>
          <w:p w14:paraId="00000032" w14:textId="77777777" w:rsidR="006D06AB" w:rsidRDefault="00373AA6">
            <w:r>
              <w:t>Medium</w:t>
            </w:r>
          </w:p>
        </w:tc>
      </w:tr>
      <w:tr w:rsidR="006D06AB" w14:paraId="701A06D9" w14:textId="77777777">
        <w:tc>
          <w:tcPr>
            <w:tcW w:w="3116" w:type="dxa"/>
          </w:tcPr>
          <w:p w14:paraId="00000033" w14:textId="77777777" w:rsidR="006D06AB" w:rsidRDefault="00373AA6">
            <w:r>
              <w:t>Small</w:t>
            </w:r>
          </w:p>
        </w:tc>
        <w:tc>
          <w:tcPr>
            <w:tcW w:w="3117" w:type="dxa"/>
          </w:tcPr>
          <w:p w14:paraId="00000034" w14:textId="77777777" w:rsidR="006D06AB" w:rsidRDefault="00373AA6">
            <w:r>
              <w:t>Medium</w:t>
            </w:r>
          </w:p>
        </w:tc>
        <w:tc>
          <w:tcPr>
            <w:tcW w:w="3117" w:type="dxa"/>
          </w:tcPr>
          <w:p w14:paraId="00000035" w14:textId="77777777" w:rsidR="006D06AB" w:rsidRDefault="00373AA6">
            <w:r>
              <w:t>Small</w:t>
            </w:r>
          </w:p>
        </w:tc>
      </w:tr>
      <w:tr w:rsidR="006D06AB" w14:paraId="31859D75" w14:textId="77777777">
        <w:tc>
          <w:tcPr>
            <w:tcW w:w="3116" w:type="dxa"/>
          </w:tcPr>
          <w:p w14:paraId="00000036" w14:textId="77777777" w:rsidR="006D06AB" w:rsidRDefault="00373AA6">
            <w:r>
              <w:t>Large</w:t>
            </w:r>
          </w:p>
        </w:tc>
        <w:tc>
          <w:tcPr>
            <w:tcW w:w="3117" w:type="dxa"/>
          </w:tcPr>
          <w:p w14:paraId="00000037" w14:textId="77777777" w:rsidR="006D06AB" w:rsidRDefault="00373AA6">
            <w:r>
              <w:t>Medium</w:t>
            </w:r>
          </w:p>
        </w:tc>
        <w:tc>
          <w:tcPr>
            <w:tcW w:w="3117" w:type="dxa"/>
          </w:tcPr>
          <w:p w14:paraId="00000038" w14:textId="77777777" w:rsidR="006D06AB" w:rsidRDefault="00373AA6">
            <w:r>
              <w:t>Large</w:t>
            </w:r>
          </w:p>
        </w:tc>
      </w:tr>
      <w:tr w:rsidR="006D06AB" w14:paraId="6DF65742" w14:textId="77777777">
        <w:tc>
          <w:tcPr>
            <w:tcW w:w="3116" w:type="dxa"/>
          </w:tcPr>
          <w:p w14:paraId="00000039" w14:textId="77777777" w:rsidR="006D06AB" w:rsidRDefault="00373AA6">
            <w:r>
              <w:t>Medium</w:t>
            </w:r>
          </w:p>
        </w:tc>
        <w:tc>
          <w:tcPr>
            <w:tcW w:w="3117" w:type="dxa"/>
          </w:tcPr>
          <w:p w14:paraId="0000003A" w14:textId="77777777" w:rsidR="006D06AB" w:rsidRDefault="00373AA6">
            <w:r>
              <w:t>Small</w:t>
            </w:r>
          </w:p>
        </w:tc>
        <w:tc>
          <w:tcPr>
            <w:tcW w:w="3117" w:type="dxa"/>
          </w:tcPr>
          <w:p w14:paraId="0000003B" w14:textId="77777777" w:rsidR="006D06AB" w:rsidRDefault="00373AA6">
            <w:r>
              <w:t>Large</w:t>
            </w:r>
          </w:p>
        </w:tc>
      </w:tr>
      <w:tr w:rsidR="006D06AB" w14:paraId="1E7E834D" w14:textId="77777777">
        <w:tc>
          <w:tcPr>
            <w:tcW w:w="3116" w:type="dxa"/>
          </w:tcPr>
          <w:p w14:paraId="0000003C" w14:textId="77777777" w:rsidR="006D06AB" w:rsidRDefault="00373AA6">
            <w:r>
              <w:t>Medium</w:t>
            </w:r>
          </w:p>
        </w:tc>
        <w:tc>
          <w:tcPr>
            <w:tcW w:w="3117" w:type="dxa"/>
          </w:tcPr>
          <w:p w14:paraId="0000003D" w14:textId="77777777" w:rsidR="006D06AB" w:rsidRDefault="00373AA6">
            <w:r>
              <w:t>Large</w:t>
            </w:r>
          </w:p>
        </w:tc>
        <w:tc>
          <w:tcPr>
            <w:tcW w:w="3117" w:type="dxa"/>
          </w:tcPr>
          <w:p w14:paraId="0000003E" w14:textId="77777777" w:rsidR="006D06AB" w:rsidRDefault="00373AA6">
            <w:r>
              <w:t>Small</w:t>
            </w:r>
          </w:p>
        </w:tc>
      </w:tr>
      <w:tr w:rsidR="006D06AB" w14:paraId="767FF26B" w14:textId="77777777">
        <w:tc>
          <w:tcPr>
            <w:tcW w:w="3116" w:type="dxa"/>
          </w:tcPr>
          <w:p w14:paraId="0000003F" w14:textId="77777777" w:rsidR="006D06AB" w:rsidRDefault="00373AA6">
            <w:r>
              <w:t>Large</w:t>
            </w:r>
          </w:p>
        </w:tc>
        <w:tc>
          <w:tcPr>
            <w:tcW w:w="3117" w:type="dxa"/>
          </w:tcPr>
          <w:p w14:paraId="00000040" w14:textId="77777777" w:rsidR="006D06AB" w:rsidRDefault="00373AA6">
            <w:r>
              <w:t>Large</w:t>
            </w:r>
          </w:p>
        </w:tc>
        <w:tc>
          <w:tcPr>
            <w:tcW w:w="3117" w:type="dxa"/>
          </w:tcPr>
          <w:p w14:paraId="00000041" w14:textId="77777777" w:rsidR="006D06AB" w:rsidRDefault="00373AA6">
            <w:r>
              <w:t>Medium</w:t>
            </w:r>
          </w:p>
        </w:tc>
      </w:tr>
      <w:tr w:rsidR="006D06AB" w14:paraId="2583DDB9" w14:textId="77777777">
        <w:tc>
          <w:tcPr>
            <w:tcW w:w="3116" w:type="dxa"/>
          </w:tcPr>
          <w:p w14:paraId="00000042" w14:textId="77777777" w:rsidR="006D06AB" w:rsidRDefault="00373AA6">
            <w:r>
              <w:t>Small</w:t>
            </w:r>
          </w:p>
        </w:tc>
        <w:tc>
          <w:tcPr>
            <w:tcW w:w="3117" w:type="dxa"/>
          </w:tcPr>
          <w:p w14:paraId="00000043" w14:textId="77777777" w:rsidR="006D06AB" w:rsidRDefault="00373AA6">
            <w:r>
              <w:t>Small</w:t>
            </w:r>
          </w:p>
        </w:tc>
        <w:tc>
          <w:tcPr>
            <w:tcW w:w="3117" w:type="dxa"/>
          </w:tcPr>
          <w:p w14:paraId="00000044" w14:textId="77777777" w:rsidR="006D06AB" w:rsidRDefault="00373AA6">
            <w:r>
              <w:t>Medium</w:t>
            </w:r>
          </w:p>
        </w:tc>
      </w:tr>
    </w:tbl>
    <w:p w14:paraId="00000045" w14:textId="77777777" w:rsidR="006D06AB" w:rsidRDefault="006D06AB"/>
    <w:p w14:paraId="00000046" w14:textId="77777777" w:rsidR="006D06AB" w:rsidRDefault="00373AA6">
      <w:pPr>
        <w:pBdr>
          <w:top w:val="nil"/>
          <w:left w:val="nil"/>
          <w:bottom w:val="nil"/>
          <w:right w:val="nil"/>
          <w:between w:val="nil"/>
        </w:pBdr>
        <w:spacing w:before="120" w:after="120"/>
        <w:jc w:val="center"/>
        <w:rPr>
          <w:b/>
          <w:color w:val="000000"/>
        </w:rPr>
      </w:pPr>
      <w:r>
        <w:rPr>
          <w:b/>
          <w:color w:val="000000"/>
        </w:rPr>
        <w:t>Table 2 Assumed Given Safe Combinations</w:t>
      </w:r>
    </w:p>
    <w:p w14:paraId="00000047" w14:textId="77777777" w:rsidR="006D06AB" w:rsidRDefault="006D06AB"/>
    <w:p w14:paraId="00000048" w14:textId="77777777" w:rsidR="006D06AB" w:rsidRDefault="00373AA6">
      <w:r>
        <w:t>Some of these assumed combinations are based on results from web searches that indicate that &lt; 15 minute interaction is always safe, a person sitting two rows ahead or behind a person in an airplane (which is about 6 feet) was infected, and a person’s brea</w:t>
      </w:r>
      <w:r>
        <w:t>th travels 13 feet when talking and 27 feet when sneezing/coughing.</w:t>
      </w:r>
    </w:p>
    <w:p w14:paraId="00000049" w14:textId="77777777" w:rsidR="006D06AB" w:rsidRDefault="006D06AB"/>
    <w:p w14:paraId="0000004A" w14:textId="77777777" w:rsidR="006D06AB" w:rsidRDefault="00373AA6">
      <w:r>
        <w:t xml:space="preserve">We will call these </w:t>
      </w:r>
      <w:r>
        <w:rPr>
          <w:b/>
        </w:rPr>
        <w:t xml:space="preserve">assumed </w:t>
      </w:r>
      <w:r>
        <w:t xml:space="preserve">combinations as </w:t>
      </w:r>
      <w:r>
        <w:rPr>
          <w:b/>
        </w:rPr>
        <w:t>data given</w:t>
      </w:r>
      <w:r>
        <w:t xml:space="preserve"> to the application.</w:t>
      </w:r>
    </w:p>
    <w:p w14:paraId="0000004B" w14:textId="77777777" w:rsidR="006D06AB" w:rsidRDefault="006D06AB"/>
    <w:p w14:paraId="0000004C" w14:textId="77777777" w:rsidR="006D06AB" w:rsidRDefault="00373AA6">
      <w:pPr>
        <w:pStyle w:val="Heading2"/>
      </w:pPr>
      <w:proofErr w:type="spellStart"/>
      <w:proofErr w:type="gramStart"/>
      <w:r>
        <w:t>isGivenSafe</w:t>
      </w:r>
      <w:proofErr w:type="spellEnd"/>
      <w:r>
        <w:t>(</w:t>
      </w:r>
      <w:proofErr w:type="gramEnd"/>
      <w:r>
        <w:t>) static function</w:t>
      </w:r>
    </w:p>
    <w:p w14:paraId="0000004D" w14:textId="77777777" w:rsidR="006D06AB" w:rsidRDefault="00373AA6">
      <w:r>
        <w:t xml:space="preserve">Write a </w:t>
      </w:r>
      <w:r>
        <w:rPr>
          <w:b/>
        </w:rPr>
        <w:t>static</w:t>
      </w:r>
      <w:r>
        <w:t xml:space="preserve"> function called </w:t>
      </w:r>
      <w:proofErr w:type="spellStart"/>
      <w:r>
        <w:rPr>
          <w:b/>
        </w:rPr>
        <w:t>isGivenSafe</w:t>
      </w:r>
      <w:proofErr w:type="spellEnd"/>
      <w:r>
        <w:rPr>
          <w:b/>
        </w:rPr>
        <w:t xml:space="preserve"> </w:t>
      </w:r>
      <w:r>
        <w:t xml:space="preserve">that returns a </w:t>
      </w:r>
      <w:proofErr w:type="spellStart"/>
      <w:proofErr w:type="gramStart"/>
      <w:r>
        <w:rPr>
          <w:b/>
        </w:rPr>
        <w:t>boolean</w:t>
      </w:r>
      <w:proofErr w:type="spellEnd"/>
      <w:proofErr w:type="gramEnd"/>
      <w:r>
        <w:t>, and takes three</w:t>
      </w:r>
      <w:r>
        <w:t xml:space="preserve"> </w:t>
      </w:r>
      <w:proofErr w:type="spellStart"/>
      <w:r>
        <w:rPr>
          <w:b/>
        </w:rPr>
        <w:t>int</w:t>
      </w:r>
      <w:proofErr w:type="spellEnd"/>
      <w:r>
        <w:t xml:space="preserve"> parameters representing a distance, duration, and exhalation level. It thus, has the signature:</w:t>
      </w:r>
    </w:p>
    <w:p w14:paraId="0000004E" w14:textId="77777777" w:rsidR="006D06AB" w:rsidRDefault="006D06AB"/>
    <w:p w14:paraId="0000004F" w14:textId="77777777" w:rsidR="006D06AB" w:rsidRDefault="00373AA6">
      <w:proofErr w:type="spellStart"/>
      <w:proofErr w:type="gramStart"/>
      <w:r>
        <w:t>isGivenSafe</w:t>
      </w:r>
      <w:proofErr w:type="spellEnd"/>
      <w:proofErr w:type="gramEnd"/>
      <w:r>
        <w:t xml:space="preserve">: </w:t>
      </w:r>
      <w:proofErr w:type="spellStart"/>
      <w:r>
        <w:t>int</w:t>
      </w:r>
      <w:proofErr w:type="spellEnd"/>
      <w:r>
        <w:t>*</w:t>
      </w:r>
      <w:proofErr w:type="spellStart"/>
      <w:r>
        <w:t>int</w:t>
      </w:r>
      <w:proofErr w:type="spellEnd"/>
      <w:r>
        <w:t>*</w:t>
      </w:r>
      <w:proofErr w:type="spellStart"/>
      <w:r>
        <w:t>int</w:t>
      </w:r>
      <w:proofErr w:type="spellEnd"/>
      <w:r>
        <w:t>🡪</w:t>
      </w:r>
      <w:proofErr w:type="spellStart"/>
      <w:r>
        <w:t>boolean</w:t>
      </w:r>
      <w:proofErr w:type="spellEnd"/>
    </w:p>
    <w:p w14:paraId="00000050" w14:textId="77777777" w:rsidR="006D06AB" w:rsidRDefault="006D06AB"/>
    <w:p w14:paraId="00000051" w14:textId="77777777" w:rsidR="006D06AB" w:rsidRDefault="00373AA6">
      <w:r>
        <w:t>In general, the syntax of a signature is:</w:t>
      </w:r>
    </w:p>
    <w:p w14:paraId="00000052" w14:textId="77777777" w:rsidR="006D06AB" w:rsidRDefault="006D06AB"/>
    <w:p w14:paraId="00000053" w14:textId="77777777" w:rsidR="006D06AB" w:rsidRDefault="00373AA6">
      <w:r>
        <w:t>&lt;</w:t>
      </w:r>
      <w:proofErr w:type="gramStart"/>
      <w:r>
        <w:t>function</w:t>
      </w:r>
      <w:proofErr w:type="gramEnd"/>
      <w:r>
        <w:t xml:space="preserve"> name&gt;: &lt;parameter</w:t>
      </w:r>
      <w:r>
        <w:rPr>
          <w:vertAlign w:val="superscript"/>
        </w:rPr>
        <w:t>1</w:t>
      </w:r>
      <w:r>
        <w:t xml:space="preserve"> type&gt;*&lt;parameter</w:t>
      </w:r>
      <w:r>
        <w:rPr>
          <w:vertAlign w:val="superscript"/>
        </w:rPr>
        <w:t>2</w:t>
      </w:r>
      <w:r>
        <w:t xml:space="preserve"> type&gt;*&lt;parameter type&gt;</w:t>
      </w:r>
      <w:r>
        <w:t>🡪</w:t>
      </w:r>
      <w:r>
        <w:t>&lt;retu</w:t>
      </w:r>
      <w:r>
        <w:t>rn type&gt;</w:t>
      </w:r>
    </w:p>
    <w:p w14:paraId="00000054" w14:textId="77777777" w:rsidR="006D06AB" w:rsidRDefault="006D06AB"/>
    <w:p w14:paraId="00000055" w14:textId="77777777" w:rsidR="006D06AB" w:rsidRDefault="00373AA6">
      <w:r>
        <w:t>If the combination of the method parameters is safe, based on the given data, the function returns true. Otherwise, it returns false. In other words, only if the combination is</w:t>
      </w:r>
      <w:sdt>
        <w:sdtPr>
          <w:tag w:val="goog_rdk_8"/>
          <w:id w:val="-1648732828"/>
        </w:sdtPr>
        <w:sdtEndPr/>
        <w:sdtContent/>
      </w:sdt>
      <w:sdt>
        <w:sdtPr>
          <w:tag w:val="goog_rdk_9"/>
          <w:id w:val="701522566"/>
        </w:sdtPr>
        <w:sdtEndPr/>
        <w:sdtContent/>
      </w:sdt>
      <w:sdt>
        <w:sdtPr>
          <w:tag w:val="goog_rdk_10"/>
          <w:id w:val="-122616435"/>
        </w:sdtPr>
        <w:sdtEndPr/>
        <w:sdtContent/>
      </w:sdt>
      <w:r>
        <w:t xml:space="preserve"> </w:t>
      </w:r>
      <w:sdt>
        <w:sdtPr>
          <w:tag w:val="goog_rdk_49"/>
          <w:id w:val="1073168613"/>
        </w:sdtPr>
        <w:sdtEndPr/>
        <w:sdtContent/>
      </w:sdt>
      <w:sdt>
        <w:sdtPr>
          <w:tag w:val="goog_rdk_50"/>
          <w:id w:val="-385406277"/>
        </w:sdtPr>
        <w:sdtEndPr/>
        <w:sdtContent/>
      </w:sdt>
      <w:sdt>
        <w:sdtPr>
          <w:tag w:val="goog_rdk_51"/>
          <w:id w:val="-2011899882"/>
        </w:sdtPr>
        <w:sdtEndPr/>
        <w:sdtContent/>
      </w:sdt>
      <w:sdt>
        <w:sdtPr>
          <w:tag w:val="goog_rdk_73"/>
          <w:id w:val="576633219"/>
        </w:sdtPr>
        <w:sdtEndPr/>
        <w:sdtContent>
          <w:commentRangeStart w:id="0"/>
        </w:sdtContent>
      </w:sdt>
      <w:sdt>
        <w:sdtPr>
          <w:tag w:val="goog_rdk_74"/>
          <w:id w:val="758645247"/>
        </w:sdtPr>
        <w:sdtEndPr/>
        <w:sdtContent>
          <w:commentRangeStart w:id="1"/>
        </w:sdtContent>
      </w:sdt>
      <w:sdt>
        <w:sdtPr>
          <w:tag w:val="goog_rdk_75"/>
          <w:id w:val="-293834571"/>
        </w:sdtPr>
        <w:sdtEndPr/>
        <w:sdtContent>
          <w:commentRangeStart w:id="2"/>
        </w:sdtContent>
      </w:sdt>
      <w:r>
        <w:t xml:space="preserve">an </w:t>
      </w:r>
      <w:r>
        <w:rPr>
          <w:i/>
        </w:rPr>
        <w:t>exact match</w:t>
      </w:r>
      <w:r>
        <w:t xml:space="preserve"> in</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t xml:space="preserve"> Table 2, it returns true</w:t>
      </w:r>
      <w:r>
        <w:t>. The next function considers ranges.</w:t>
      </w:r>
    </w:p>
    <w:p w14:paraId="00000056" w14:textId="77777777" w:rsidR="006D06AB" w:rsidRDefault="006D06AB"/>
    <w:p w14:paraId="00000057" w14:textId="77777777" w:rsidR="006D06AB" w:rsidRDefault="00373AA6">
      <w:r>
        <w:t xml:space="preserve"> Let us call the class in which this method is implemented as the </w:t>
      </w:r>
      <w:r>
        <w:rPr>
          <w:b/>
        </w:rPr>
        <w:t>social distancing utility class</w:t>
      </w:r>
      <w:r>
        <w:t>. All static methods required in this assignment should be in this class.</w:t>
      </w:r>
    </w:p>
    <w:p w14:paraId="00000058" w14:textId="77777777" w:rsidR="006D06AB" w:rsidRDefault="006D06AB"/>
    <w:p w14:paraId="00000059" w14:textId="77777777" w:rsidR="006D06AB" w:rsidRDefault="00373AA6">
      <w:r>
        <w:t>In general, a function or procedure you are asked to implement can, and probably should, call other methods in the same or different class.</w:t>
      </w:r>
    </w:p>
    <w:p w14:paraId="0000005A" w14:textId="77777777" w:rsidR="006D06AB" w:rsidRDefault="006D06AB">
      <w:bookmarkStart w:id="3" w:name="_GoBack"/>
      <w:bookmarkEnd w:id="3"/>
    </w:p>
    <w:p w14:paraId="0000005B" w14:textId="77777777" w:rsidR="006D06AB" w:rsidRDefault="00373AA6">
      <w:pPr>
        <w:pStyle w:val="Heading2"/>
      </w:pPr>
      <w:r>
        <w:t xml:space="preserve">Three-Parameter </w:t>
      </w:r>
      <w:proofErr w:type="spellStart"/>
      <w:proofErr w:type="gramStart"/>
      <w:r>
        <w:t>isInterpolatedSafe</w:t>
      </w:r>
      <w:proofErr w:type="spellEnd"/>
      <w:r>
        <w:t>(</w:t>
      </w:r>
      <w:proofErr w:type="gramEnd"/>
      <w:r>
        <w:t>) static function</w:t>
      </w:r>
    </w:p>
    <w:p w14:paraId="0000005C" w14:textId="77777777" w:rsidR="006D06AB" w:rsidRDefault="00373AA6">
      <w:r>
        <w:t>Write another static function in the social distancing utility</w:t>
      </w:r>
      <w:r>
        <w:t xml:space="preserve"> class with the signature:</w:t>
      </w:r>
    </w:p>
    <w:p w14:paraId="0000005D" w14:textId="77777777" w:rsidR="006D06AB" w:rsidRDefault="00373AA6">
      <w:pPr>
        <w:ind w:firstLine="720"/>
      </w:pPr>
      <w:proofErr w:type="spellStart"/>
      <w:proofErr w:type="gramStart"/>
      <w:r>
        <w:t>isInterpolatedSafe</w:t>
      </w:r>
      <w:proofErr w:type="spellEnd"/>
      <w:proofErr w:type="gramEnd"/>
      <w:r>
        <w:t xml:space="preserve">: </w:t>
      </w:r>
      <w:proofErr w:type="spellStart"/>
      <w:r>
        <w:t>int</w:t>
      </w:r>
      <w:proofErr w:type="spellEnd"/>
      <w:r>
        <w:t>*</w:t>
      </w:r>
      <w:proofErr w:type="spellStart"/>
      <w:r>
        <w:t>int</w:t>
      </w:r>
      <w:proofErr w:type="spellEnd"/>
      <w:r>
        <w:t>*</w:t>
      </w:r>
      <w:proofErr w:type="spellStart"/>
      <w:sdt>
        <w:sdtPr>
          <w:tag w:val="goog_rdk_11"/>
          <w:id w:val="1262800265"/>
        </w:sdtPr>
        <w:sdtEndPr/>
        <w:sdtContent/>
      </w:sdt>
      <w:sdt>
        <w:sdtPr>
          <w:tag w:val="goog_rdk_12"/>
          <w:id w:val="1567301796"/>
        </w:sdtPr>
        <w:sdtEndPr/>
        <w:sdtContent/>
      </w:sdt>
      <w:sdt>
        <w:sdtPr>
          <w:tag w:val="goog_rdk_35"/>
          <w:id w:val="2090965682"/>
        </w:sdtPr>
        <w:sdtEndPr/>
        <w:sdtContent/>
      </w:sdt>
      <w:sdt>
        <w:sdtPr>
          <w:tag w:val="goog_rdk_36"/>
          <w:id w:val="-147364123"/>
        </w:sdtPr>
        <w:sdtEndPr/>
        <w:sdtContent/>
      </w:sdt>
      <w:sdt>
        <w:sdtPr>
          <w:tag w:val="goog_rdk_58"/>
          <w:id w:val="-1364212523"/>
        </w:sdtPr>
        <w:sdtEndPr/>
        <w:sdtContent>
          <w:commentRangeStart w:id="4"/>
        </w:sdtContent>
      </w:sdt>
      <w:sdt>
        <w:sdtPr>
          <w:tag w:val="goog_rdk_59"/>
          <w:id w:val="1984029556"/>
        </w:sdtPr>
        <w:sdtEndPr/>
        <w:sdtContent>
          <w:commentRangeStart w:id="5"/>
        </w:sdtContent>
      </w:sdt>
      <w:r>
        <w:t>int</w:t>
      </w:r>
      <w:proofErr w:type="spellEnd"/>
      <w:r>
        <w:t>🡪</w:t>
      </w:r>
      <w:proofErr w:type="spellStart"/>
      <w:r>
        <w:t>boolean</w:t>
      </w:r>
      <w:commentRangeEnd w:id="4"/>
      <w:proofErr w:type="spellEnd"/>
      <w:r>
        <w:rPr>
          <w:rStyle w:val="CommentReference"/>
        </w:rPr>
        <w:commentReference w:id="4"/>
      </w:r>
      <w:commentRangeEnd w:id="5"/>
      <w:r>
        <w:rPr>
          <w:rStyle w:val="CommentReference"/>
        </w:rPr>
        <w:commentReference w:id="5"/>
      </w:r>
    </w:p>
    <w:p w14:paraId="0000005E" w14:textId="77777777" w:rsidR="006D06AB" w:rsidRDefault="00373AA6">
      <w:r>
        <w:t>Again, the three parameters represent distance, duration, and exhalation level. The function interpolates each of the parameters to a value in Table 2,</w:t>
      </w:r>
      <w:sdt>
        <w:sdtPr>
          <w:tag w:val="goog_rdk_13"/>
          <w:id w:val="1304898632"/>
        </w:sdtPr>
        <w:sdtEndPr/>
        <w:sdtContent/>
      </w:sdt>
      <w:sdt>
        <w:sdtPr>
          <w:tag w:val="goog_rdk_14"/>
          <w:id w:val="199830523"/>
        </w:sdtPr>
        <w:sdtEndPr/>
        <w:sdtContent/>
      </w:sdt>
      <w:r>
        <w:t xml:space="preserve"> </w:t>
      </w:r>
      <w:sdt>
        <w:sdtPr>
          <w:tag w:val="goog_rdk_54"/>
          <w:id w:val="-2144572380"/>
        </w:sdtPr>
        <w:sdtEndPr/>
        <w:sdtContent/>
      </w:sdt>
      <w:sdt>
        <w:sdtPr>
          <w:tag w:val="goog_rdk_55"/>
          <w:id w:val="93918335"/>
        </w:sdtPr>
        <w:sdtEndPr/>
        <w:sdtContent/>
      </w:sdt>
      <w:sdt>
        <w:sdtPr>
          <w:tag w:val="goog_rdk_78"/>
          <w:id w:val="-1761058280"/>
        </w:sdtPr>
        <w:sdtEndPr/>
        <w:sdtContent>
          <w:commentRangeStart w:id="6"/>
        </w:sdtContent>
      </w:sdt>
      <w:sdt>
        <w:sdtPr>
          <w:tag w:val="goog_rdk_79"/>
          <w:id w:val="-2003106086"/>
        </w:sdtPr>
        <w:sdtEndPr/>
        <w:sdtContent>
          <w:commentRangeStart w:id="7"/>
        </w:sdtContent>
      </w:sdt>
      <w:r>
        <w:t>and determines if the interpolated values are safe based on whether they occur in Table 2.</w:t>
      </w:r>
      <w:commentRangeEnd w:id="6"/>
      <w:r>
        <w:rPr>
          <w:rStyle w:val="CommentReference"/>
        </w:rPr>
        <w:commentReference w:id="6"/>
      </w:r>
      <w:commentRangeEnd w:id="7"/>
      <w:r>
        <w:rPr>
          <w:rStyle w:val="CommentReference"/>
        </w:rPr>
        <w:commentReference w:id="7"/>
      </w:r>
    </w:p>
    <w:p w14:paraId="0000005F" w14:textId="77777777" w:rsidR="006D06AB" w:rsidRDefault="006D06AB"/>
    <w:p w14:paraId="00000060" w14:textId="77777777" w:rsidR="006D06AB" w:rsidRDefault="00373AA6">
      <w:r>
        <w:t xml:space="preserve">The interpolation is conservative.  If higher values of the parameter are safer, then it is interpolated </w:t>
      </w:r>
      <w:proofErr w:type="gramStart"/>
      <w:r>
        <w:t>low .</w:t>
      </w:r>
      <w:proofErr w:type="gramEnd"/>
      <w:r>
        <w:t xml:space="preserve"> If lower values of the parameter are safer, the</w:t>
      </w:r>
      <w:r>
        <w:t>n it is interpolated high.</w:t>
      </w:r>
    </w:p>
    <w:p w14:paraId="00000061" w14:textId="77777777" w:rsidR="006D06AB" w:rsidRDefault="006D06AB"/>
    <w:p w14:paraId="00000062" w14:textId="77777777" w:rsidR="006D06AB" w:rsidRDefault="006D06AB"/>
    <w:p w14:paraId="00000063" w14:textId="77777777" w:rsidR="006D06AB" w:rsidRDefault="006D06AB"/>
    <w:p w14:paraId="00000064" w14:textId="77777777" w:rsidR="006D06AB" w:rsidRDefault="00373AA6">
      <w:r>
        <w:t>Consider a value V and a sorted sequence of values I</w:t>
      </w:r>
      <w:r>
        <w:rPr>
          <w:vertAlign w:val="superscript"/>
        </w:rPr>
        <w:t>1</w:t>
      </w:r>
      <w:r>
        <w:t xml:space="preserve">, </w:t>
      </w:r>
      <w:proofErr w:type="gramStart"/>
      <w:r>
        <w:t>I</w:t>
      </w:r>
      <w:r>
        <w:rPr>
          <w:vertAlign w:val="superscript"/>
        </w:rPr>
        <w:t>2</w:t>
      </w:r>
      <w:r>
        <w:t>, …</w:t>
      </w:r>
      <w:proofErr w:type="gramEnd"/>
      <w:r>
        <w:t xml:space="preserve"> I</w:t>
      </w:r>
      <w:r>
        <w:rPr>
          <w:vertAlign w:val="superscript"/>
        </w:rPr>
        <w:t>N</w:t>
      </w:r>
      <w:r>
        <w:t xml:space="preserve"> to which it must be interpolated.</w:t>
      </w:r>
    </w:p>
    <w:p w14:paraId="00000065" w14:textId="77777777" w:rsidR="006D06AB" w:rsidRDefault="006D06AB"/>
    <w:p w14:paraId="00000066" w14:textId="77777777" w:rsidR="006D06AB" w:rsidRDefault="00373AA6">
      <w:sdt>
        <w:sdtPr>
          <w:tag w:val="goog_rdk_15"/>
          <w:id w:val="1946725488"/>
        </w:sdtPr>
        <w:sdtEndPr/>
        <w:sdtContent/>
      </w:sdt>
      <w:sdt>
        <w:sdtPr>
          <w:tag w:val="goog_rdk_16"/>
          <w:id w:val="-1706554079"/>
        </w:sdtPr>
        <w:sdtEndPr/>
        <w:sdtContent/>
      </w:sdt>
      <w:sdt>
        <w:sdtPr>
          <w:tag w:val="goog_rdk_43"/>
          <w:id w:val="-169487909"/>
        </w:sdtPr>
        <w:sdtEndPr/>
        <w:sdtContent/>
      </w:sdt>
      <w:sdt>
        <w:sdtPr>
          <w:tag w:val="goog_rdk_44"/>
          <w:id w:val="623886233"/>
        </w:sdtPr>
        <w:sdtEndPr/>
        <w:sdtContent/>
      </w:sdt>
      <w:sdt>
        <w:sdtPr>
          <w:tag w:val="goog_rdk_66"/>
          <w:id w:val="-1193608589"/>
        </w:sdtPr>
        <w:sdtEndPr/>
        <w:sdtContent>
          <w:commentRangeStart w:id="8"/>
        </w:sdtContent>
      </w:sdt>
      <w:sdt>
        <w:sdtPr>
          <w:tag w:val="goog_rdk_67"/>
          <w:id w:val="-1974211599"/>
        </w:sdtPr>
        <w:sdtEndPr/>
        <w:sdtContent>
          <w:commentRangeStart w:id="9"/>
        </w:sdtContent>
      </w:sdt>
      <w:r>
        <w:t>Then its high interpolation, H, to this sequence of values is defined as follows:</w:t>
      </w:r>
    </w:p>
    <w:p w14:paraId="00000067" w14:textId="77777777" w:rsidR="006D06AB" w:rsidRDefault="00373AA6">
      <w:r>
        <w:t>H = Maximum Integer If V &gt; I</w:t>
      </w:r>
      <w:r>
        <w:rPr>
          <w:vertAlign w:val="superscript"/>
        </w:rPr>
        <w:t>N</w:t>
      </w:r>
    </w:p>
    <w:p w14:paraId="00000068" w14:textId="77777777" w:rsidR="006D06AB" w:rsidRDefault="00373AA6">
      <w:r>
        <w:t>H =</w:t>
      </w:r>
      <w:r>
        <w:t xml:space="preserve"> I</w:t>
      </w:r>
      <w:r>
        <w:rPr>
          <w:vertAlign w:val="superscript"/>
        </w:rPr>
        <w:t>1</w:t>
      </w:r>
      <w:r>
        <w:t>, if V &lt;= I</w:t>
      </w:r>
      <w:r>
        <w:rPr>
          <w:vertAlign w:val="superscript"/>
        </w:rPr>
        <w:t>1.</w:t>
      </w:r>
    </w:p>
    <w:p w14:paraId="00000069" w14:textId="77777777" w:rsidR="006D06AB" w:rsidRDefault="00373AA6">
      <w:sdt>
        <w:sdtPr>
          <w:tag w:val="goog_rdk_70"/>
          <w:id w:val="-640573201"/>
        </w:sdtPr>
        <w:sdtEndPr/>
        <w:sdtContent>
          <w:commentRangeStart w:id="10"/>
        </w:sdtContent>
      </w:sdt>
      <w:r>
        <w:t>H = I</w:t>
      </w:r>
      <w:r>
        <w:rPr>
          <w:vertAlign w:val="superscript"/>
        </w:rPr>
        <w:t>M,</w:t>
      </w:r>
      <w:r>
        <w:t xml:space="preserve"> if V &gt; I</w:t>
      </w:r>
      <w:r>
        <w:rPr>
          <w:vertAlign w:val="superscript"/>
        </w:rPr>
        <w:t>M-1</w:t>
      </w:r>
      <w:r>
        <w:t>, V &lt;= I</w:t>
      </w:r>
      <w:r>
        <w:rPr>
          <w:vertAlign w:val="superscript"/>
        </w:rPr>
        <w:t>M</w:t>
      </w:r>
      <w:commentRangeEnd w:id="10"/>
      <w:r>
        <w:rPr>
          <w:rStyle w:val="CommentReference"/>
        </w:rPr>
        <w:commentReference w:id="10"/>
      </w:r>
    </w:p>
    <w:p w14:paraId="0000006A" w14:textId="77777777" w:rsidR="006D06AB" w:rsidRDefault="006D06AB"/>
    <w:p w14:paraId="0000006B" w14:textId="77777777" w:rsidR="006D06AB" w:rsidRDefault="00373AA6">
      <w:r>
        <w:t>Its low interpolation, L, to this sequence of values is defined as follows:</w:t>
      </w:r>
    </w:p>
    <w:p w14:paraId="0000006C" w14:textId="77777777" w:rsidR="006D06AB" w:rsidRDefault="00373AA6">
      <w:r>
        <w:t>L = I</w:t>
      </w:r>
      <w:r>
        <w:rPr>
          <w:vertAlign w:val="superscript"/>
        </w:rPr>
        <w:t>N</w:t>
      </w:r>
      <w:r>
        <w:t>, if V &gt;= I</w:t>
      </w:r>
      <w:r>
        <w:rPr>
          <w:vertAlign w:val="superscript"/>
        </w:rPr>
        <w:t>N.</w:t>
      </w:r>
    </w:p>
    <w:p w14:paraId="0000006D" w14:textId="77777777" w:rsidR="006D06AB" w:rsidRDefault="00373AA6">
      <w:r>
        <w:t>L = I</w:t>
      </w:r>
      <w:r>
        <w:rPr>
          <w:vertAlign w:val="superscript"/>
        </w:rPr>
        <w:t>M-1,</w:t>
      </w:r>
      <w:r>
        <w:t xml:space="preserve"> if V &gt;= I</w:t>
      </w:r>
      <w:r>
        <w:rPr>
          <w:vertAlign w:val="superscript"/>
        </w:rPr>
        <w:t>M-1</w:t>
      </w:r>
      <w:r>
        <w:t>, V &lt; I</w:t>
      </w:r>
      <w:r>
        <w:rPr>
          <w:vertAlign w:val="superscript"/>
        </w:rPr>
        <w:t>M</w:t>
      </w:r>
    </w:p>
    <w:p w14:paraId="0000006E" w14:textId="77777777" w:rsidR="006D06AB" w:rsidRDefault="00373AA6">
      <w:r>
        <w:t xml:space="preserve">L = </w:t>
      </w:r>
      <w:proofErr w:type="gramStart"/>
      <w:r>
        <w:t>0  If</w:t>
      </w:r>
      <w:proofErr w:type="gramEnd"/>
      <w:r>
        <w:t xml:space="preserve"> V &lt; I</w:t>
      </w:r>
      <w:r>
        <w:rPr>
          <w:vertAlign w:val="superscript"/>
        </w:rPr>
        <w:t>1</w:t>
      </w:r>
      <w:commentRangeEnd w:id="8"/>
      <w:r>
        <w:rPr>
          <w:rStyle w:val="CommentReference"/>
        </w:rPr>
        <w:commentReference w:id="8"/>
      </w:r>
      <w:commentRangeEnd w:id="9"/>
      <w:r>
        <w:rPr>
          <w:rStyle w:val="CommentReference"/>
        </w:rPr>
        <w:commentReference w:id="9"/>
      </w:r>
      <w:r>
        <w:rPr>
          <w:rStyle w:val="CommentReference"/>
        </w:rPr>
        <w:commentReference w:id="11"/>
      </w:r>
      <w:r>
        <w:rPr>
          <w:rStyle w:val="CommentReference"/>
        </w:rPr>
        <w:commentReference w:id="12"/>
      </w:r>
      <w:sdt>
        <w:sdtPr>
          <w:tag w:val="goog_rdk_17"/>
          <w:id w:val="-500975094"/>
        </w:sdtPr>
        <w:sdtEndPr/>
        <w:sdtContent>
          <w:customXmlInsRangeStart w:id="13" w:author="Anonymous" w:date="2020-09-01T00:33:00Z"/>
          <w:sdt>
            <w:sdtPr>
              <w:tag w:val="goog_rdk_18"/>
              <w:id w:val="-1446229339"/>
            </w:sdtPr>
            <w:sdtEndPr/>
            <w:sdtContent>
              <w:customXmlInsRangeEnd w:id="13"/>
              <w:ins w:id="14" w:author="Anonymous" w:date="2020-09-01T00:33:00Z">
                <w:del w:id="15" w:author="Anonymous" w:date="2020-09-01T00:33:00Z">
                  <w:r>
                    <w:rPr>
                      <w:vertAlign w:val="superscript"/>
                    </w:rPr>
                    <w:delText xml:space="preserve"> </w:delText>
                  </w:r>
                </w:del>
              </w:ins>
              <w:customXmlInsRangeStart w:id="16" w:author="Anonymous" w:date="2020-09-01T00:33:00Z"/>
            </w:sdtContent>
          </w:sdt>
          <w:customXmlInsRangeEnd w:id="16"/>
        </w:sdtContent>
      </w:sdt>
    </w:p>
    <w:p w14:paraId="0000006F" w14:textId="77777777" w:rsidR="006D06AB" w:rsidRDefault="00373AA6">
      <w:sdt>
        <w:sdtPr>
          <w:tag w:val="goog_rdk_19"/>
          <w:id w:val="2123961507"/>
        </w:sdtPr>
        <w:sdtEndPr/>
        <w:sdtContent/>
      </w:sdt>
      <w:sdt>
        <w:sdtPr>
          <w:tag w:val="goog_rdk_20"/>
          <w:id w:val="-292520452"/>
        </w:sdtPr>
        <w:sdtEndPr/>
        <w:sdtContent/>
      </w:sdt>
    </w:p>
    <w:p w14:paraId="00000070" w14:textId="77777777" w:rsidR="006D06AB" w:rsidRDefault="00373AA6">
      <w:sdt>
        <w:sdtPr>
          <w:tag w:val="goog_rdk_52"/>
          <w:id w:val="2127581380"/>
        </w:sdtPr>
        <w:sdtEndPr/>
        <w:sdtContent/>
      </w:sdt>
      <w:sdt>
        <w:sdtPr>
          <w:tag w:val="goog_rdk_53"/>
          <w:id w:val="-910079427"/>
        </w:sdtPr>
        <w:sdtEndPr/>
        <w:sdtContent/>
      </w:sdt>
      <w:sdt>
        <w:sdtPr>
          <w:tag w:val="goog_rdk_76"/>
          <w:id w:val="1582260141"/>
        </w:sdtPr>
        <w:sdtEndPr/>
        <w:sdtContent/>
      </w:sdt>
      <w:sdt>
        <w:sdtPr>
          <w:tag w:val="goog_rdk_77"/>
          <w:id w:val="-1233077244"/>
        </w:sdtPr>
        <w:sdtEndPr/>
        <w:sdtContent/>
      </w:sdt>
      <w:r>
        <w:t xml:space="preserve">Thus, low interpolation to a sequence of values is either an element of the sequence or </w:t>
      </w:r>
      <w:proofErr w:type="gramStart"/>
      <w:r>
        <w:t>zero .</w:t>
      </w:r>
      <w:proofErr w:type="gramEnd"/>
    </w:p>
    <w:p w14:paraId="00000071" w14:textId="77777777" w:rsidR="006D06AB" w:rsidRDefault="00373AA6">
      <w:r>
        <w:t>Similarly, high interpolation to a sequence of values is either an element of the sequence or max integer</w:t>
      </w:r>
      <w:proofErr w:type="gramStart"/>
      <w:r>
        <w:t>..</w:t>
      </w:r>
      <w:proofErr w:type="gramEnd"/>
    </w:p>
    <w:p w14:paraId="00000072" w14:textId="77777777" w:rsidR="006D06AB" w:rsidRDefault="006D06AB"/>
    <w:p w14:paraId="00000073" w14:textId="77777777" w:rsidR="006D06AB" w:rsidRDefault="00373AA6">
      <w:r>
        <w:t>Again, V is the value you have, and I</w:t>
      </w:r>
      <w:r>
        <w:rPr>
          <w:vertAlign w:val="superscript"/>
        </w:rPr>
        <w:t>1</w:t>
      </w:r>
      <w:r>
        <w:t xml:space="preserve">, </w:t>
      </w:r>
      <w:proofErr w:type="gramStart"/>
      <w:r>
        <w:t>I</w:t>
      </w:r>
      <w:r>
        <w:rPr>
          <w:vertAlign w:val="superscript"/>
        </w:rPr>
        <w:t>2</w:t>
      </w:r>
      <w:r>
        <w:t>, …</w:t>
      </w:r>
      <w:proofErr w:type="gramEnd"/>
      <w:r>
        <w:t xml:space="preserve"> I</w:t>
      </w:r>
      <w:r>
        <w:rPr>
          <w:vertAlign w:val="superscript"/>
        </w:rPr>
        <w:t>N</w:t>
      </w:r>
      <w:r>
        <w:t xml:space="preserve"> are</w:t>
      </w:r>
      <w:r>
        <w:t xml:space="preserve"> the ordered values to which you must interpolate.</w:t>
      </w:r>
    </w:p>
    <w:p w14:paraId="00000074" w14:textId="77777777" w:rsidR="006D06AB" w:rsidRDefault="006D06AB"/>
    <w:p w14:paraId="00000075" w14:textId="77777777" w:rsidR="006D06AB" w:rsidRDefault="00373AA6">
      <w:r>
        <w:t xml:space="preserve">As higher distances are safer, the distance parameter is interpolated low. </w:t>
      </w:r>
    </w:p>
    <w:p w14:paraId="00000076" w14:textId="77777777" w:rsidR="006D06AB" w:rsidRDefault="006D06AB"/>
    <w:p w14:paraId="00000077" w14:textId="77777777" w:rsidR="006D06AB" w:rsidRDefault="00373AA6">
      <w:r>
        <w:t>This means the distance parameter is interpolated to small, medium, large distances or the value 0.</w:t>
      </w:r>
    </w:p>
    <w:p w14:paraId="00000078" w14:textId="77777777" w:rsidR="006D06AB" w:rsidRDefault="006D06AB"/>
    <w:p w14:paraId="00000079" w14:textId="77777777" w:rsidR="006D06AB" w:rsidRDefault="00373AA6">
      <w:r>
        <w:t>As lower duration and exha</w:t>
      </w:r>
      <w:r>
        <w:t>lation levels are safer, duration and exhalation levels are interpolated high.</w:t>
      </w:r>
    </w:p>
    <w:p w14:paraId="0000007A" w14:textId="77777777" w:rsidR="006D06AB" w:rsidRDefault="006D06AB"/>
    <w:p w14:paraId="0000007B" w14:textId="77777777" w:rsidR="006D06AB" w:rsidRDefault="00373AA6">
      <w:r>
        <w:t>Thus, the duration parameter is interpolated to small, medium large durations or the maximum integer.</w:t>
      </w:r>
    </w:p>
    <w:p w14:paraId="0000007C" w14:textId="77777777" w:rsidR="006D06AB" w:rsidRDefault="006D06AB"/>
    <w:p w14:paraId="0000007D" w14:textId="77777777" w:rsidR="006D06AB" w:rsidRDefault="00373AA6">
      <w:r>
        <w:t>Similarly, the exhalation level parameter is interpolated to small, mediu</w:t>
      </w:r>
      <w:r>
        <w:t>m large exhalation levels or the maximum integer.</w:t>
      </w:r>
    </w:p>
    <w:p w14:paraId="0000007E" w14:textId="77777777" w:rsidR="006D06AB" w:rsidRDefault="006D06AB"/>
    <w:p w14:paraId="0000007F" w14:textId="77777777" w:rsidR="006D06AB" w:rsidRDefault="00373AA6">
      <w:r>
        <w:t xml:space="preserve">In Java, the maximum integer is </w:t>
      </w:r>
      <w:proofErr w:type="spellStart"/>
      <w:r>
        <w:t>Integer.MAX_VALUE</w:t>
      </w:r>
      <w:proofErr w:type="spellEnd"/>
      <w:r>
        <w:t>.</w:t>
      </w:r>
    </w:p>
    <w:p w14:paraId="00000080" w14:textId="77777777" w:rsidR="006D06AB" w:rsidRDefault="006D06AB"/>
    <w:p w14:paraId="00000081" w14:textId="77777777" w:rsidR="006D06AB" w:rsidRDefault="00373AA6">
      <w:pPr>
        <w:pStyle w:val="Heading2"/>
      </w:pPr>
      <w:bookmarkStart w:id="17" w:name="_heading=h.dk93veo7hksn" w:colFirst="0" w:colLast="0"/>
      <w:bookmarkEnd w:id="17"/>
      <w:r>
        <w:t xml:space="preserve">Two-Parameter </w:t>
      </w:r>
      <w:proofErr w:type="spellStart"/>
      <w:proofErr w:type="gramStart"/>
      <w:r>
        <w:t>isInterpolatedSafe</w:t>
      </w:r>
      <w:proofErr w:type="spellEnd"/>
      <w:r>
        <w:t>(</w:t>
      </w:r>
      <w:proofErr w:type="gramEnd"/>
      <w:r>
        <w:t>) static function</w:t>
      </w:r>
    </w:p>
    <w:p w14:paraId="00000082" w14:textId="77777777" w:rsidR="006D06AB" w:rsidRDefault="00373AA6">
      <w:r>
        <w:t>Write a static function in the social distancing utility class with the signature:</w:t>
      </w:r>
    </w:p>
    <w:p w14:paraId="00000083" w14:textId="77777777" w:rsidR="006D06AB" w:rsidRDefault="00373AA6">
      <w:pPr>
        <w:ind w:firstLine="720"/>
      </w:pPr>
      <w:proofErr w:type="spellStart"/>
      <w:proofErr w:type="gramStart"/>
      <w:r>
        <w:t>isInterpolatedSafe</w:t>
      </w:r>
      <w:proofErr w:type="spellEnd"/>
      <w:proofErr w:type="gramEnd"/>
      <w:r>
        <w:t>:</w:t>
      </w:r>
      <w:r>
        <w:t xml:space="preserve"> </w:t>
      </w:r>
      <w:proofErr w:type="spellStart"/>
      <w:r>
        <w:t>int</w:t>
      </w:r>
      <w:proofErr w:type="spellEnd"/>
      <w:r>
        <w:t>*</w:t>
      </w:r>
      <w:proofErr w:type="spellStart"/>
      <w:r>
        <w:t>int</w:t>
      </w:r>
      <w:proofErr w:type="spellEnd"/>
      <w:r>
        <w:t>🡪</w:t>
      </w:r>
      <w:proofErr w:type="spellStart"/>
      <w:r>
        <w:t>boolean</w:t>
      </w:r>
      <w:proofErr w:type="spellEnd"/>
    </w:p>
    <w:p w14:paraId="00000084" w14:textId="77777777" w:rsidR="006D06AB" w:rsidRDefault="00373AA6">
      <w:r>
        <w:t xml:space="preserve">The two parameters represent distance and duration. It fixes the value of exhalation </w:t>
      </w:r>
      <w:proofErr w:type="spellStart"/>
      <w:r>
        <w:t>leve</w:t>
      </w:r>
      <w:proofErr w:type="spellEnd"/>
      <w:r>
        <w:t xml:space="preserve"> the medium exhalation. It determines if the combination of interpolated distance, interpolated duration, and medium exhalation level is safe.</w:t>
      </w:r>
    </w:p>
    <w:p w14:paraId="00000085" w14:textId="77777777" w:rsidR="006D06AB" w:rsidRDefault="006D06AB"/>
    <w:p w14:paraId="00000086" w14:textId="77777777" w:rsidR="006D06AB" w:rsidRDefault="00373AA6">
      <w:pPr>
        <w:pStyle w:val="Heading2"/>
      </w:pPr>
      <w:bookmarkStart w:id="18" w:name="_heading=h.tpt521ms1bm" w:colFirst="0" w:colLast="0"/>
      <w:bookmarkEnd w:id="18"/>
      <w:r>
        <w:t>One-P</w:t>
      </w:r>
      <w:r>
        <w:t xml:space="preserve">arameter </w:t>
      </w:r>
      <w:proofErr w:type="spellStart"/>
      <w:proofErr w:type="gramStart"/>
      <w:r>
        <w:t>isInterpolatedSafe</w:t>
      </w:r>
      <w:proofErr w:type="spellEnd"/>
      <w:r>
        <w:t>(</w:t>
      </w:r>
      <w:proofErr w:type="gramEnd"/>
      <w:r>
        <w:t>) static function</w:t>
      </w:r>
    </w:p>
    <w:p w14:paraId="00000087" w14:textId="77777777" w:rsidR="006D06AB" w:rsidRDefault="00373AA6">
      <w:r>
        <w:t>Write a static function in the social distancing utility class with the signature:</w:t>
      </w:r>
    </w:p>
    <w:p w14:paraId="00000088" w14:textId="77777777" w:rsidR="006D06AB" w:rsidRDefault="00373AA6">
      <w:pPr>
        <w:ind w:firstLine="720"/>
      </w:pPr>
      <w:proofErr w:type="spellStart"/>
      <w:proofErr w:type="gramStart"/>
      <w:r>
        <w:t>isInterpolatedSafe</w:t>
      </w:r>
      <w:proofErr w:type="spellEnd"/>
      <w:proofErr w:type="gramEnd"/>
      <w:r>
        <w:t xml:space="preserve">: </w:t>
      </w:r>
      <w:proofErr w:type="spellStart"/>
      <w:r>
        <w:t>int</w:t>
      </w:r>
      <w:proofErr w:type="spellEnd"/>
      <w:r>
        <w:t>🡪</w:t>
      </w:r>
      <w:proofErr w:type="spellStart"/>
      <w:r>
        <w:t>boolean</w:t>
      </w:r>
      <w:proofErr w:type="spellEnd"/>
    </w:p>
    <w:p w14:paraId="00000089" w14:textId="77777777" w:rsidR="006D06AB" w:rsidRDefault="00373AA6">
      <w:r>
        <w:t xml:space="preserve">The single parameter </w:t>
      </w:r>
      <w:proofErr w:type="gramStart"/>
      <w:r>
        <w:t>represents  a</w:t>
      </w:r>
      <w:proofErr w:type="gramEnd"/>
      <w:r>
        <w:t xml:space="preserve"> distance. It fixes the value of duration and exhalation level to medium duration and medium </w:t>
      </w:r>
      <w:sdt>
        <w:sdtPr>
          <w:tag w:val="goog_rdk_21"/>
          <w:id w:val="1170519436"/>
        </w:sdtPr>
        <w:sdtEndPr/>
        <w:sdtContent/>
      </w:sdt>
      <w:sdt>
        <w:sdtPr>
          <w:tag w:val="goog_rdk_22"/>
          <w:id w:val="687713891"/>
        </w:sdtPr>
        <w:sdtEndPr/>
        <w:sdtContent/>
      </w:sdt>
      <w:sdt>
        <w:sdtPr>
          <w:tag w:val="goog_rdk_39"/>
          <w:id w:val="1972625021"/>
        </w:sdtPr>
        <w:sdtEndPr/>
        <w:sdtContent/>
      </w:sdt>
      <w:sdt>
        <w:sdtPr>
          <w:tag w:val="goog_rdk_40"/>
          <w:id w:val="-586623882"/>
        </w:sdtPr>
        <w:sdtEndPr/>
        <w:sdtContent/>
      </w:sdt>
      <w:sdt>
        <w:sdtPr>
          <w:tag w:val="goog_rdk_62"/>
          <w:id w:val="667447706"/>
        </w:sdtPr>
        <w:sdtEndPr/>
        <w:sdtContent>
          <w:commentRangeStart w:id="19"/>
        </w:sdtContent>
      </w:sdt>
      <w:sdt>
        <w:sdtPr>
          <w:tag w:val="goog_rdk_63"/>
          <w:id w:val="1877584062"/>
        </w:sdtPr>
        <w:sdtEndPr/>
        <w:sdtContent>
          <w:commentRangeStart w:id="20"/>
        </w:sdtContent>
      </w:sdt>
      <w:r>
        <w:t>exhalation level respecti</w:t>
      </w:r>
      <w:commentRangeEnd w:id="19"/>
      <w:r>
        <w:rPr>
          <w:rStyle w:val="CommentReference"/>
        </w:rPr>
        <w:commentReference w:id="19"/>
      </w:r>
      <w:commentRangeEnd w:id="20"/>
      <w:r>
        <w:rPr>
          <w:rStyle w:val="CommentReference"/>
        </w:rPr>
        <w:commentReference w:id="20"/>
      </w:r>
      <w:r>
        <w:t xml:space="preserve">vely. It determines if the combination of interpolated distance, medium duration, and </w:t>
      </w:r>
      <w:r>
        <w:t>medium exhalation level is safe.</w:t>
      </w:r>
    </w:p>
    <w:p w14:paraId="0000008A" w14:textId="77777777" w:rsidR="006D06AB" w:rsidRDefault="006D06AB"/>
    <w:p w14:paraId="0000008B" w14:textId="77777777" w:rsidR="006D06AB" w:rsidRDefault="00373AA6">
      <w:pPr>
        <w:pStyle w:val="Heading2"/>
      </w:pPr>
      <w:proofErr w:type="spellStart"/>
      <w:proofErr w:type="gramStart"/>
      <w:r>
        <w:t>printGeneratedCombination</w:t>
      </w:r>
      <w:proofErr w:type="spellEnd"/>
      <w:r>
        <w:t>(</w:t>
      </w:r>
      <w:proofErr w:type="gramEnd"/>
      <w:r>
        <w:t>) static function</w:t>
      </w:r>
    </w:p>
    <w:p w14:paraId="0000008C" w14:textId="77777777" w:rsidR="006D06AB" w:rsidRDefault="00373AA6">
      <w:r>
        <w:t>This procedure has the signature:</w:t>
      </w:r>
    </w:p>
    <w:p w14:paraId="0000008D" w14:textId="77777777" w:rsidR="006D06AB" w:rsidRDefault="00373AA6">
      <w:proofErr w:type="spellStart"/>
      <w:proofErr w:type="gramStart"/>
      <w:r>
        <w:t>printGeneratedCombination</w:t>
      </w:r>
      <w:proofErr w:type="spellEnd"/>
      <w:proofErr w:type="gramEnd"/>
      <w:r>
        <w:t>:</w:t>
      </w:r>
      <w:r>
        <w:t>🡪</w:t>
      </w:r>
      <w:r>
        <w:t xml:space="preserve"> void.</w:t>
      </w:r>
    </w:p>
    <w:p w14:paraId="0000008E" w14:textId="77777777" w:rsidR="006D06AB" w:rsidRDefault="006D06AB"/>
    <w:p w14:paraId="0000008F" w14:textId="77777777" w:rsidR="006D06AB" w:rsidRDefault="00373AA6">
      <w:r>
        <w:t xml:space="preserve">It uses </w:t>
      </w:r>
      <w:proofErr w:type="spellStart"/>
      <w:proofErr w:type="gramStart"/>
      <w:r>
        <w:t>Math.random</w:t>
      </w:r>
      <w:proofErr w:type="spellEnd"/>
      <w:r>
        <w:t>(</w:t>
      </w:r>
      <w:proofErr w:type="gramEnd"/>
      <w:r>
        <w:t>) function to generate a distance, duration, and exhalation level combination.</w:t>
      </w:r>
    </w:p>
    <w:p w14:paraId="00000090" w14:textId="77777777" w:rsidR="006D06AB" w:rsidRDefault="006D06AB"/>
    <w:p w14:paraId="00000091" w14:textId="77777777" w:rsidR="006D06AB" w:rsidRDefault="00373AA6">
      <w:r>
        <w:t>It deter</w:t>
      </w:r>
      <w:r>
        <w:t>mines whether the interpolation of the values in this combination is safe.</w:t>
      </w:r>
    </w:p>
    <w:p w14:paraId="00000092" w14:textId="77777777" w:rsidR="006D06AB" w:rsidRDefault="006D06AB"/>
    <w:p w14:paraId="00000093" w14:textId="77777777" w:rsidR="006D06AB" w:rsidRDefault="00373AA6">
      <w:r>
        <w:t>It prints the (distance, duration, exhalation level, and safety) tuple, using a comma to separate the elements of the 4-tuple.</w:t>
      </w:r>
    </w:p>
    <w:p w14:paraId="00000094" w14:textId="77777777" w:rsidR="006D06AB" w:rsidRDefault="006D06AB"/>
    <w:p w14:paraId="00000095" w14:textId="77777777" w:rsidR="006D06AB" w:rsidRDefault="00373AA6">
      <w:pPr>
        <w:rPr>
          <w:b/>
        </w:rPr>
      </w:pPr>
      <w:r>
        <w:t xml:space="preserve">The next method will call this method repeatedly to </w:t>
      </w:r>
      <w:r>
        <w:t>generate these 4-tuples. These tuples can be examples for (a) testing your solutions, (b) demonstrating to us that your code works, and (c) data you give in the last part of this assignment to the Weka classifier. To help train it, it would be useful to ch</w:t>
      </w:r>
      <w:r>
        <w:t>oose values near the edge cases in Table 2. You are free to choose the range of values for each parameter from which you pick randomly. For training the classifier</w:t>
      </w:r>
      <w:proofErr w:type="gramStart"/>
      <w:r>
        <w:t>,  it</w:t>
      </w:r>
      <w:proofErr w:type="gramEnd"/>
      <w:r>
        <w:t xml:space="preserve"> might be useful to make the maximum value in this range to </w:t>
      </w:r>
      <w:r>
        <w:rPr>
          <w:b/>
        </w:rPr>
        <w:t xml:space="preserve">say twice the maximum value </w:t>
      </w:r>
      <w:r>
        <w:t xml:space="preserve">for the parameter in the table. Thus, the maximum value for distance </w:t>
      </w:r>
      <w:r>
        <w:rPr>
          <w:b/>
        </w:rPr>
        <w:t xml:space="preserve">might </w:t>
      </w:r>
      <w:r>
        <w:t xml:space="preserve">be 54. Play around to get </w:t>
      </w:r>
      <w:r>
        <w:lastRenderedPageBreak/>
        <w:t xml:space="preserve">good results in version 3 of this program, it is not clear twice will give you the desired values. </w:t>
      </w:r>
      <w:r>
        <w:rPr>
          <w:b/>
        </w:rPr>
        <w:t>For this version, it does not matter what the range is.</w:t>
      </w:r>
    </w:p>
    <w:p w14:paraId="00000096" w14:textId="77777777" w:rsidR="006D06AB" w:rsidRDefault="00373AA6">
      <w:pPr>
        <w:pStyle w:val="Heading2"/>
      </w:pPr>
      <w:proofErr w:type="spellStart"/>
      <w:proofErr w:type="gramStart"/>
      <w:r>
        <w:t>printGivenAndGeneratedCombinations</w:t>
      </w:r>
      <w:proofErr w:type="spellEnd"/>
      <w:r>
        <w:t>(</w:t>
      </w:r>
      <w:proofErr w:type="gramEnd"/>
      <w:r>
        <w:t>) static function</w:t>
      </w:r>
    </w:p>
    <w:p w14:paraId="00000097" w14:textId="77777777" w:rsidR="006D06AB" w:rsidRDefault="006D06AB"/>
    <w:p w14:paraId="00000098" w14:textId="77777777" w:rsidR="006D06AB" w:rsidRDefault="00373AA6">
      <w:r>
        <w:t>This procedure has the signature:</w:t>
      </w:r>
    </w:p>
    <w:p w14:paraId="00000099" w14:textId="77777777" w:rsidR="006D06AB" w:rsidRDefault="00373AA6">
      <w:sdt>
        <w:sdtPr>
          <w:tag w:val="goog_rdk_23"/>
          <w:id w:val="830722537"/>
        </w:sdtPr>
        <w:sdtEndPr/>
        <w:sdtContent/>
      </w:sdt>
      <w:sdt>
        <w:sdtPr>
          <w:tag w:val="goog_rdk_24"/>
          <w:id w:val="1013876682"/>
        </w:sdtPr>
        <w:sdtEndPr/>
        <w:sdtContent/>
      </w:sdt>
      <w:sdt>
        <w:sdtPr>
          <w:tag w:val="goog_rdk_33"/>
          <w:id w:val="-1447852145"/>
        </w:sdtPr>
        <w:sdtEndPr/>
        <w:sdtContent/>
      </w:sdt>
      <w:sdt>
        <w:sdtPr>
          <w:tag w:val="goog_rdk_34"/>
          <w:id w:val="-564106798"/>
        </w:sdtPr>
        <w:sdtEndPr/>
        <w:sdtContent/>
      </w:sdt>
      <w:sdt>
        <w:sdtPr>
          <w:tag w:val="goog_rdk_56"/>
          <w:id w:val="129916106"/>
        </w:sdtPr>
        <w:sdtEndPr/>
        <w:sdtContent>
          <w:commentRangeStart w:id="21"/>
        </w:sdtContent>
      </w:sdt>
      <w:sdt>
        <w:sdtPr>
          <w:tag w:val="goog_rdk_57"/>
          <w:id w:val="153039558"/>
        </w:sdtPr>
        <w:sdtEndPr/>
        <w:sdtContent>
          <w:commentRangeStart w:id="22"/>
        </w:sdtContent>
      </w:sdt>
      <w:proofErr w:type="spellStart"/>
      <w:proofErr w:type="gramStart"/>
      <w:r>
        <w:t>printGivenAndGeneratedCombinations</w:t>
      </w:r>
      <w:commentRangeEnd w:id="21"/>
      <w:proofErr w:type="spellEnd"/>
      <w:proofErr w:type="gramEnd"/>
      <w:r>
        <w:rPr>
          <w:rStyle w:val="CommentReference"/>
        </w:rPr>
        <w:commentReference w:id="21"/>
      </w:r>
      <w:commentRangeEnd w:id="22"/>
      <w:r>
        <w:rPr>
          <w:rStyle w:val="CommentReference"/>
        </w:rPr>
        <w:commentReference w:id="22"/>
      </w:r>
      <w:r>
        <w:t>:</w:t>
      </w:r>
      <w:r>
        <w:t>🡪</w:t>
      </w:r>
      <w:r>
        <w:t xml:space="preserve"> void.</w:t>
      </w:r>
    </w:p>
    <w:p w14:paraId="0000009A" w14:textId="77777777" w:rsidR="006D06AB" w:rsidRDefault="006D06AB"/>
    <w:p w14:paraId="0000009B" w14:textId="77777777" w:rsidR="006D06AB" w:rsidRDefault="00373AA6">
      <w:r>
        <w:t>It prints the following header:</w:t>
      </w:r>
    </w:p>
    <w:p w14:paraId="0000009C" w14:textId="77777777" w:rsidR="006D06AB" w:rsidRDefault="006D06AB"/>
    <w:p w14:paraId="0000009D" w14:textId="77777777" w:rsidR="006D06AB" w:rsidRDefault="00373AA6">
      <w:pPr>
        <w:rPr>
          <w:rFonts w:ascii="Consolas" w:eastAsia="Consolas" w:hAnsi="Consolas" w:cs="Consolas"/>
          <w:sz w:val="20"/>
          <w:szCs w:val="20"/>
        </w:rPr>
      </w:pPr>
      <w:proofErr w:type="spellStart"/>
      <w:r>
        <w:rPr>
          <w:rFonts w:ascii="Consolas" w:eastAsia="Consolas" w:hAnsi="Consolas" w:cs="Consolas"/>
          <w:color w:val="000000"/>
          <w:sz w:val="20"/>
          <w:szCs w:val="20"/>
        </w:rPr>
        <w:t>Distance</w:t>
      </w:r>
      <w:proofErr w:type="gramStart"/>
      <w:r>
        <w:rPr>
          <w:rFonts w:ascii="Consolas" w:eastAsia="Consolas" w:hAnsi="Consolas" w:cs="Consolas"/>
          <w:color w:val="000000"/>
          <w:sz w:val="20"/>
          <w:szCs w:val="20"/>
        </w:rPr>
        <w:t>,Duration,Exhalation,IsSafe</w:t>
      </w:r>
      <w:proofErr w:type="spellEnd"/>
      <w:proofErr w:type="gramEnd"/>
    </w:p>
    <w:p w14:paraId="0000009E" w14:textId="77777777" w:rsidR="006D06AB" w:rsidRDefault="006D06AB"/>
    <w:p w14:paraId="0000009F" w14:textId="77777777" w:rsidR="006D06AB" w:rsidRDefault="00373AA6">
      <w:r>
        <w:t>For each 3-tuple combination in Table 2, it adds the Boolean true to create a 4-tuple combination and prints the 4-tuple, again using a comma to separate the elements of the tuple.</w:t>
      </w:r>
    </w:p>
    <w:p w14:paraId="000000A0" w14:textId="77777777" w:rsidR="006D06AB" w:rsidRDefault="006D06AB"/>
    <w:p w14:paraId="000000A1" w14:textId="77777777" w:rsidR="006D06AB" w:rsidRDefault="00373AA6">
      <w:r>
        <w:t>It prints a separator line with one or more hyphens.</w:t>
      </w:r>
    </w:p>
    <w:p w14:paraId="000000A2" w14:textId="77777777" w:rsidR="006D06AB" w:rsidRDefault="006D06AB"/>
    <w:p w14:paraId="000000A3" w14:textId="77777777" w:rsidR="006D06AB" w:rsidRDefault="00373AA6">
      <w:r>
        <w:t xml:space="preserve">It then calls </w:t>
      </w:r>
      <w:proofErr w:type="spellStart"/>
      <w:proofErr w:type="gramStart"/>
      <w:r>
        <w:t>printGeneratedCombinations</w:t>
      </w:r>
      <w:proofErr w:type="spellEnd"/>
      <w:r>
        <w:t>(</w:t>
      </w:r>
      <w:proofErr w:type="gramEnd"/>
      <w:r>
        <w:t>) ten times.</w:t>
      </w:r>
    </w:p>
    <w:p w14:paraId="000000A4" w14:textId="77777777" w:rsidR="006D06AB" w:rsidRDefault="006D06AB"/>
    <w:p w14:paraId="000000A5" w14:textId="77777777" w:rsidR="006D06AB" w:rsidRDefault="00373AA6">
      <w:r>
        <w:t>Thus, its output should look like this:</w:t>
      </w:r>
    </w:p>
    <w:p w14:paraId="000000A6" w14:textId="77777777" w:rsidR="006D06AB" w:rsidRDefault="006D06AB"/>
    <w:p w14:paraId="000000A7" w14:textId="77777777" w:rsidR="006D06AB" w:rsidRDefault="00373AA6">
      <w:pPr>
        <w:rPr>
          <w:rFonts w:ascii="Consolas" w:eastAsia="Consolas" w:hAnsi="Consolas" w:cs="Consolas"/>
          <w:sz w:val="20"/>
          <w:szCs w:val="20"/>
        </w:rPr>
      </w:pPr>
      <w:proofErr w:type="spellStart"/>
      <w:r>
        <w:rPr>
          <w:rFonts w:ascii="Consolas" w:eastAsia="Consolas" w:hAnsi="Consolas" w:cs="Consolas"/>
          <w:color w:val="000000"/>
          <w:sz w:val="20"/>
          <w:szCs w:val="20"/>
        </w:rPr>
        <w:t>Distance</w:t>
      </w:r>
      <w:proofErr w:type="gramStart"/>
      <w:r>
        <w:rPr>
          <w:rFonts w:ascii="Consolas" w:eastAsia="Consolas" w:hAnsi="Consolas" w:cs="Consolas"/>
          <w:color w:val="000000"/>
          <w:sz w:val="20"/>
          <w:szCs w:val="20"/>
        </w:rPr>
        <w:t>,Duration,Exhalation,IsSafe</w:t>
      </w:r>
      <w:proofErr w:type="spellEnd"/>
      <w:proofErr w:type="gramEnd"/>
    </w:p>
    <w:p w14:paraId="000000A8" w14:textId="2D97CDDE" w:rsidR="006D06AB" w:rsidRDefault="00373AA6">
      <w:pPr>
        <w:rPr>
          <w:rFonts w:ascii="Consolas" w:eastAsia="Consolas" w:hAnsi="Consolas" w:cs="Consolas"/>
          <w:sz w:val="20"/>
          <w:szCs w:val="20"/>
        </w:rPr>
      </w:pPr>
      <w:r>
        <w:rPr>
          <w:rFonts w:ascii="Consolas" w:eastAsia="Consolas" w:hAnsi="Consolas" w:cs="Consolas"/>
          <w:color w:val="000000"/>
          <w:sz w:val="20"/>
          <w:szCs w:val="20"/>
        </w:rPr>
        <w:t>13</w:t>
      </w:r>
      <w:proofErr w:type="gramStart"/>
      <w:r>
        <w:rPr>
          <w:rFonts w:ascii="Consolas" w:eastAsia="Consolas" w:hAnsi="Consolas" w:cs="Consolas"/>
          <w:color w:val="000000"/>
          <w:sz w:val="20"/>
          <w:szCs w:val="20"/>
        </w:rPr>
        <w:t>,30</w:t>
      </w:r>
      <w:r w:rsidR="00C46894">
        <w:rPr>
          <w:rFonts w:ascii="Consolas" w:eastAsia="Consolas" w:hAnsi="Consolas" w:cs="Consolas"/>
          <w:color w:val="000000"/>
          <w:sz w:val="20"/>
          <w:szCs w:val="20"/>
        </w:rPr>
        <w:t>,30,true</w:t>
      </w:r>
      <w:proofErr w:type="gramEnd"/>
    </w:p>
    <w:p w14:paraId="000000A9"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6</w:t>
      </w:r>
      <w:proofErr w:type="gramStart"/>
      <w:r>
        <w:rPr>
          <w:rFonts w:ascii="Consolas" w:eastAsia="Consolas" w:hAnsi="Consolas" w:cs="Consolas"/>
          <w:color w:val="000000"/>
          <w:sz w:val="20"/>
          <w:szCs w:val="20"/>
        </w:rPr>
        <w:t>,30,10,true</w:t>
      </w:r>
      <w:proofErr w:type="gramEnd"/>
    </w:p>
    <w:p w14:paraId="000000AA"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27</w:t>
      </w:r>
      <w:proofErr w:type="gramStart"/>
      <w:r>
        <w:rPr>
          <w:rFonts w:ascii="Consolas" w:eastAsia="Consolas" w:hAnsi="Consolas" w:cs="Consolas"/>
          <w:color w:val="000000"/>
          <w:sz w:val="20"/>
          <w:szCs w:val="20"/>
        </w:rPr>
        <w:t>,30,50,true</w:t>
      </w:r>
      <w:proofErr w:type="gramEnd"/>
    </w:p>
    <w:p w14:paraId="000000AB"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13</w:t>
      </w:r>
      <w:proofErr w:type="gramStart"/>
      <w:r>
        <w:rPr>
          <w:rFonts w:ascii="Consolas" w:eastAsia="Consolas" w:hAnsi="Consolas" w:cs="Consolas"/>
          <w:color w:val="000000"/>
          <w:sz w:val="20"/>
          <w:szCs w:val="20"/>
        </w:rPr>
        <w:t>,15,50,true</w:t>
      </w:r>
      <w:proofErr w:type="gramEnd"/>
    </w:p>
    <w:p w14:paraId="000000AC"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13</w:t>
      </w:r>
      <w:proofErr w:type="gramStart"/>
      <w:r>
        <w:rPr>
          <w:rFonts w:ascii="Consolas" w:eastAsia="Consolas" w:hAnsi="Consolas" w:cs="Consolas"/>
          <w:color w:val="000000"/>
          <w:sz w:val="20"/>
          <w:szCs w:val="20"/>
        </w:rPr>
        <w:t>,120,10,true</w:t>
      </w:r>
      <w:proofErr w:type="gramEnd"/>
    </w:p>
    <w:p w14:paraId="000000AD"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27</w:t>
      </w:r>
      <w:proofErr w:type="gramStart"/>
      <w:r>
        <w:rPr>
          <w:rFonts w:ascii="Consolas" w:eastAsia="Consolas" w:hAnsi="Consolas" w:cs="Consolas"/>
          <w:color w:val="000000"/>
          <w:sz w:val="20"/>
          <w:szCs w:val="20"/>
        </w:rPr>
        <w:t>,120,</w:t>
      </w:r>
      <w:r>
        <w:rPr>
          <w:rFonts w:ascii="Consolas" w:eastAsia="Consolas" w:hAnsi="Consolas" w:cs="Consolas"/>
          <w:sz w:val="20"/>
          <w:szCs w:val="20"/>
        </w:rPr>
        <w:t>3</w:t>
      </w:r>
      <w:proofErr w:type="gramEnd"/>
      <w:sdt>
        <w:sdtPr>
          <w:tag w:val="goog_rdk_26"/>
          <w:id w:val="-1747259888"/>
        </w:sdtPr>
        <w:sdtEndPr/>
        <w:sdtContent/>
      </w:sdt>
      <w:sdt>
        <w:sdtPr>
          <w:tag w:val="goog_rdk_27"/>
          <w:id w:val="1072634089"/>
        </w:sdtPr>
        <w:sdtEndPr/>
        <w:sdtContent/>
      </w:sdt>
      <w:sdt>
        <w:sdtPr>
          <w:tag w:val="goog_rdk_47"/>
          <w:id w:val="-232785997"/>
        </w:sdtPr>
        <w:sdtEndPr/>
        <w:sdtContent/>
      </w:sdt>
      <w:sdt>
        <w:sdtPr>
          <w:tag w:val="goog_rdk_48"/>
          <w:id w:val="54511124"/>
        </w:sdtPr>
        <w:sdtEndPr/>
        <w:sdtContent/>
      </w:sdt>
      <w:sdt>
        <w:sdtPr>
          <w:tag w:val="goog_rdk_71"/>
          <w:id w:val="1384911027"/>
        </w:sdtPr>
        <w:sdtEndPr/>
        <w:sdtContent>
          <w:commentRangeStart w:id="23"/>
        </w:sdtContent>
      </w:sdt>
      <w:sdt>
        <w:sdtPr>
          <w:tag w:val="goog_rdk_72"/>
          <w:id w:val="1631296"/>
        </w:sdtPr>
        <w:sdtEndPr/>
        <w:sdtContent>
          <w:commentRangeStart w:id="24"/>
        </w:sdtContent>
      </w:sdt>
      <w:r>
        <w:rPr>
          <w:rFonts w:ascii="Consolas" w:eastAsia="Consolas" w:hAnsi="Consolas" w:cs="Consolas"/>
          <w:color w:val="000000"/>
          <w:sz w:val="20"/>
          <w:szCs w:val="20"/>
        </w:rPr>
        <w:t>0</w:t>
      </w:r>
      <w:commentRangeEnd w:id="23"/>
      <w:r>
        <w:rPr>
          <w:rStyle w:val="CommentReference"/>
        </w:rPr>
        <w:commentReference w:id="23"/>
      </w:r>
      <w:commentRangeEnd w:id="24"/>
      <w:r>
        <w:rPr>
          <w:rStyle w:val="CommentReference"/>
        </w:rPr>
        <w:commentReference w:id="24"/>
      </w:r>
      <w:r>
        <w:rPr>
          <w:rFonts w:ascii="Consolas" w:eastAsia="Consolas" w:hAnsi="Consolas" w:cs="Consolas"/>
          <w:color w:val="000000"/>
          <w:sz w:val="20"/>
          <w:szCs w:val="20"/>
        </w:rPr>
        <w:t>,true</w:t>
      </w:r>
    </w:p>
    <w:p w14:paraId="000000AE"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6</w:t>
      </w:r>
      <w:proofErr w:type="gramStart"/>
      <w:r>
        <w:rPr>
          <w:rFonts w:ascii="Consolas" w:eastAsia="Consolas" w:hAnsi="Consolas" w:cs="Consolas"/>
          <w:color w:val="000000"/>
          <w:sz w:val="20"/>
          <w:szCs w:val="20"/>
        </w:rPr>
        <w:t>,15,</w:t>
      </w:r>
      <w:r>
        <w:rPr>
          <w:rFonts w:ascii="Consolas" w:eastAsia="Consolas" w:hAnsi="Consolas" w:cs="Consolas"/>
          <w:sz w:val="20"/>
          <w:szCs w:val="20"/>
        </w:rPr>
        <w:t>3</w:t>
      </w:r>
      <w:r>
        <w:rPr>
          <w:rFonts w:ascii="Consolas" w:eastAsia="Consolas" w:hAnsi="Consolas" w:cs="Consolas"/>
          <w:color w:val="000000"/>
          <w:sz w:val="20"/>
          <w:szCs w:val="20"/>
        </w:rPr>
        <w:t>0,true</w:t>
      </w:r>
      <w:proofErr w:type="gramEnd"/>
    </w:p>
    <w:p w14:paraId="000000AF"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w:t>
      </w:r>
      <w:r>
        <w:rPr>
          <w:rFonts w:ascii="Consolas" w:eastAsia="Consolas" w:hAnsi="Consolas" w:cs="Consolas"/>
          <w:color w:val="000000"/>
          <w:sz w:val="20"/>
          <w:szCs w:val="20"/>
        </w:rPr>
        <w:t>----------</w:t>
      </w:r>
    </w:p>
    <w:p w14:paraId="000000B0"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5</w:t>
      </w:r>
      <w:proofErr w:type="gramStart"/>
      <w:r>
        <w:rPr>
          <w:rFonts w:ascii="Consolas" w:eastAsia="Consolas" w:hAnsi="Consolas" w:cs="Consolas"/>
          <w:color w:val="000000"/>
          <w:sz w:val="20"/>
          <w:szCs w:val="20"/>
        </w:rPr>
        <w:t>,214,77,false</w:t>
      </w:r>
      <w:proofErr w:type="gramEnd"/>
    </w:p>
    <w:p w14:paraId="000000B1"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48</w:t>
      </w:r>
      <w:proofErr w:type="gramStart"/>
      <w:r>
        <w:rPr>
          <w:rFonts w:ascii="Consolas" w:eastAsia="Consolas" w:hAnsi="Consolas" w:cs="Consolas"/>
          <w:color w:val="000000"/>
          <w:sz w:val="20"/>
          <w:szCs w:val="20"/>
        </w:rPr>
        <w:t>,24,85,false</w:t>
      </w:r>
      <w:proofErr w:type="gramEnd"/>
    </w:p>
    <w:p w14:paraId="000000B2"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35</w:t>
      </w:r>
      <w:proofErr w:type="gramStart"/>
      <w:r>
        <w:rPr>
          <w:rFonts w:ascii="Consolas" w:eastAsia="Consolas" w:hAnsi="Consolas" w:cs="Consolas"/>
          <w:color w:val="000000"/>
          <w:sz w:val="20"/>
          <w:szCs w:val="20"/>
        </w:rPr>
        <w:t>,88,49,false</w:t>
      </w:r>
      <w:proofErr w:type="gramEnd"/>
    </w:p>
    <w:p w14:paraId="000000B3"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53</w:t>
      </w:r>
      <w:proofErr w:type="gramStart"/>
      <w:r>
        <w:rPr>
          <w:rFonts w:ascii="Consolas" w:eastAsia="Consolas" w:hAnsi="Consolas" w:cs="Consolas"/>
          <w:color w:val="000000"/>
          <w:sz w:val="20"/>
          <w:szCs w:val="20"/>
        </w:rPr>
        <w:t>,95,97,false</w:t>
      </w:r>
      <w:proofErr w:type="gramEnd"/>
    </w:p>
    <w:p w14:paraId="000000B4"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31</w:t>
      </w:r>
      <w:proofErr w:type="gramStart"/>
      <w:r>
        <w:rPr>
          <w:rFonts w:ascii="Consolas" w:eastAsia="Consolas" w:hAnsi="Consolas" w:cs="Consolas"/>
          <w:color w:val="000000"/>
          <w:sz w:val="20"/>
          <w:szCs w:val="20"/>
        </w:rPr>
        <w:t>,1,74,false</w:t>
      </w:r>
      <w:proofErr w:type="gramEnd"/>
    </w:p>
    <w:p w14:paraId="000000B5"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24</w:t>
      </w:r>
      <w:proofErr w:type="gramStart"/>
      <w:r>
        <w:rPr>
          <w:rFonts w:ascii="Consolas" w:eastAsia="Consolas" w:hAnsi="Consolas" w:cs="Consolas"/>
          <w:color w:val="000000"/>
          <w:sz w:val="20"/>
          <w:szCs w:val="20"/>
        </w:rPr>
        <w:t>,138,6,false</w:t>
      </w:r>
      <w:proofErr w:type="gramEnd"/>
    </w:p>
    <w:p w14:paraId="000000B6"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19</w:t>
      </w:r>
      <w:proofErr w:type="gramStart"/>
      <w:r>
        <w:rPr>
          <w:rFonts w:ascii="Consolas" w:eastAsia="Consolas" w:hAnsi="Consolas" w:cs="Consolas"/>
          <w:color w:val="000000"/>
          <w:sz w:val="20"/>
          <w:szCs w:val="20"/>
        </w:rPr>
        <w:t>,44,24,false</w:t>
      </w:r>
      <w:proofErr w:type="gramEnd"/>
    </w:p>
    <w:p w14:paraId="000000B7"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20</w:t>
      </w:r>
      <w:proofErr w:type="gramStart"/>
      <w:r>
        <w:rPr>
          <w:rFonts w:ascii="Consolas" w:eastAsia="Consolas" w:hAnsi="Consolas" w:cs="Consolas"/>
          <w:color w:val="000000"/>
          <w:sz w:val="20"/>
          <w:szCs w:val="20"/>
        </w:rPr>
        <w:t>,94,4,true</w:t>
      </w:r>
      <w:proofErr w:type="gramEnd"/>
    </w:p>
    <w:p w14:paraId="000000B8" w14:textId="77777777" w:rsidR="006D06AB" w:rsidRDefault="00373AA6">
      <w:pPr>
        <w:rPr>
          <w:rFonts w:ascii="Consolas" w:eastAsia="Consolas" w:hAnsi="Consolas" w:cs="Consolas"/>
          <w:sz w:val="20"/>
          <w:szCs w:val="20"/>
        </w:rPr>
      </w:pPr>
      <w:r>
        <w:rPr>
          <w:rFonts w:ascii="Consolas" w:eastAsia="Consolas" w:hAnsi="Consolas" w:cs="Consolas"/>
          <w:color w:val="000000"/>
          <w:sz w:val="20"/>
          <w:szCs w:val="20"/>
        </w:rPr>
        <w:t>4</w:t>
      </w:r>
      <w:proofErr w:type="gramStart"/>
      <w:r>
        <w:rPr>
          <w:rFonts w:ascii="Consolas" w:eastAsia="Consolas" w:hAnsi="Consolas" w:cs="Consolas"/>
          <w:color w:val="000000"/>
          <w:sz w:val="20"/>
          <w:szCs w:val="20"/>
        </w:rPr>
        <w:t>,64,78,false</w:t>
      </w:r>
      <w:proofErr w:type="gramEnd"/>
    </w:p>
    <w:p w14:paraId="000000B9" w14:textId="77777777" w:rsidR="006D06AB" w:rsidRDefault="00373AA6">
      <w:pPr>
        <w:rPr>
          <w:rFonts w:ascii="Consolas" w:eastAsia="Consolas" w:hAnsi="Consolas" w:cs="Consolas"/>
          <w:color w:val="000000"/>
          <w:sz w:val="20"/>
          <w:szCs w:val="20"/>
        </w:rPr>
      </w:pPr>
      <w:r>
        <w:rPr>
          <w:rFonts w:ascii="Consolas" w:eastAsia="Consolas" w:hAnsi="Consolas" w:cs="Consolas"/>
          <w:color w:val="000000"/>
          <w:sz w:val="20"/>
          <w:szCs w:val="20"/>
        </w:rPr>
        <w:t>8</w:t>
      </w:r>
      <w:proofErr w:type="gramStart"/>
      <w:r>
        <w:rPr>
          <w:rFonts w:ascii="Consolas" w:eastAsia="Consolas" w:hAnsi="Consolas" w:cs="Consolas"/>
          <w:color w:val="000000"/>
          <w:sz w:val="20"/>
          <w:szCs w:val="20"/>
        </w:rPr>
        <w:t>,35,41,false</w:t>
      </w:r>
      <w:proofErr w:type="gramEnd"/>
    </w:p>
    <w:p w14:paraId="000000BA" w14:textId="77777777" w:rsidR="006D06AB" w:rsidRDefault="006D06AB"/>
    <w:p w14:paraId="000000BB" w14:textId="77777777" w:rsidR="006D06AB" w:rsidRDefault="00373AA6">
      <w:pPr>
        <w:rPr>
          <w:b/>
        </w:rPr>
      </w:pPr>
      <w:r>
        <w:rPr>
          <w:b/>
        </w:rPr>
        <w:t xml:space="preserve"> Please check all outputs with all constraints imposed.</w:t>
      </w:r>
      <w:r>
        <w:rPr>
          <w:rStyle w:val="CommentReference"/>
        </w:rPr>
        <w:commentReference w:id="25"/>
      </w:r>
      <w:r>
        <w:rPr>
          <w:rStyle w:val="CommentReference"/>
        </w:rPr>
        <w:commentReference w:id="26"/>
      </w:r>
      <w:r>
        <w:rPr>
          <w:b/>
        </w:rPr>
        <w:t xml:space="preserve"> </w:t>
      </w:r>
      <w:sdt>
        <w:sdtPr>
          <w:tag w:val="goog_rdk_28"/>
          <w:id w:val="-10140758"/>
        </w:sdtPr>
        <w:sdtEndPr/>
        <w:sdtContent/>
      </w:sdt>
      <w:sdt>
        <w:sdtPr>
          <w:tag w:val="goog_rdk_29"/>
          <w:id w:val="482672820"/>
        </w:sdtPr>
        <w:sdtEndPr/>
        <w:sdtContent/>
      </w:sdt>
    </w:p>
    <w:p w14:paraId="000000BC" w14:textId="77777777" w:rsidR="006D06AB" w:rsidRDefault="006D06AB"/>
    <w:p w14:paraId="000000BD" w14:textId="77777777" w:rsidR="006D06AB" w:rsidRDefault="00373AA6">
      <w:pPr>
        <w:pStyle w:val="Heading2"/>
      </w:pPr>
      <w:sdt>
        <w:sdtPr>
          <w:tag w:val="goog_rdk_45"/>
          <w:id w:val="1434940198"/>
        </w:sdtPr>
        <w:sdtEndPr/>
        <w:sdtContent/>
      </w:sdt>
      <w:sdt>
        <w:sdtPr>
          <w:tag w:val="goog_rdk_46"/>
          <w:id w:val="-572583416"/>
        </w:sdtPr>
        <w:sdtEndPr/>
        <w:sdtContent/>
      </w:sdt>
      <w:sdt>
        <w:sdtPr>
          <w:tag w:val="goog_rdk_68"/>
          <w:id w:val="289246670"/>
        </w:sdtPr>
        <w:sdtEndPr/>
        <w:sdtContent/>
      </w:sdt>
      <w:sdt>
        <w:sdtPr>
          <w:tag w:val="goog_rdk_69"/>
          <w:id w:val="-2051985181"/>
        </w:sdtPr>
        <w:sdtEndPr/>
        <w:sdtContent/>
      </w:sdt>
      <w:proofErr w:type="spellStart"/>
      <w:proofErr w:type="gramStart"/>
      <w:r>
        <w:t>generateSafeDistancesAndDurations</w:t>
      </w:r>
      <w:proofErr w:type="spellEnd"/>
      <w:r>
        <w:t>(</w:t>
      </w:r>
      <w:proofErr w:type="gramEnd"/>
      <w:r>
        <w:t>) static function</w:t>
      </w:r>
    </w:p>
    <w:p w14:paraId="000000BE" w14:textId="77777777" w:rsidR="006D06AB" w:rsidRDefault="00373AA6">
      <w:r>
        <w:t>This procedure has the signature:</w:t>
      </w:r>
    </w:p>
    <w:p w14:paraId="000000BF" w14:textId="77777777" w:rsidR="006D06AB" w:rsidRDefault="00373AA6">
      <w:proofErr w:type="spellStart"/>
      <w:proofErr w:type="gramStart"/>
      <w:r>
        <w:t>generateSafeDistancesAndDutrations:</w:t>
      </w:r>
      <w:proofErr w:type="gramEnd"/>
      <w:r>
        <w:t>int</w:t>
      </w:r>
      <w:proofErr w:type="spellEnd"/>
      <w:r>
        <w:t>🡪</w:t>
      </w:r>
      <w:r>
        <w:t xml:space="preserve"> List&lt;Integer[]&gt;.</w:t>
      </w:r>
    </w:p>
    <w:p w14:paraId="000000C0" w14:textId="77777777" w:rsidR="006D06AB" w:rsidRDefault="006D06AB"/>
    <w:p w14:paraId="000000C1" w14:textId="77777777" w:rsidR="006D06AB" w:rsidRDefault="00373AA6">
      <w:r>
        <w:t>The parameter represents an exhalation level.</w:t>
      </w:r>
    </w:p>
    <w:p w14:paraId="000000C2" w14:textId="77777777" w:rsidR="006D06AB" w:rsidRDefault="006D06AB"/>
    <w:p w14:paraId="000000C3" w14:textId="77777777" w:rsidR="006D06AB" w:rsidRDefault="00373AA6">
      <w:r>
        <w:t>The procedure computes a (possibly empty) list of given safe dis</w:t>
      </w:r>
      <w:r>
        <w:t>tance and duration pairs that are associated with an interpolation of the exhalation level in Table 2.</w:t>
      </w:r>
    </w:p>
    <w:p w14:paraId="000000C4" w14:textId="77777777" w:rsidR="006D06AB" w:rsidRDefault="006D06AB"/>
    <w:p w14:paraId="000000C5" w14:textId="77777777" w:rsidR="006D06AB" w:rsidRDefault="00373AA6">
      <w:r>
        <w:t>Each pair is returned by a two-element array whose first element is the distance and second element is the duration.</w:t>
      </w:r>
    </w:p>
    <w:p w14:paraId="000000C6" w14:textId="77777777" w:rsidR="006D06AB" w:rsidRDefault="00373AA6">
      <w:pPr>
        <w:pStyle w:val="Heading2"/>
      </w:pPr>
      <w:bookmarkStart w:id="27" w:name="_heading=h.42t2xdz59qux" w:colFirst="0" w:colLast="0"/>
      <w:bookmarkEnd w:id="27"/>
      <w:proofErr w:type="spellStart"/>
      <w:proofErr w:type="gramStart"/>
      <w:r>
        <w:t>printSafeDistancesAndDurations</w:t>
      </w:r>
      <w:proofErr w:type="spellEnd"/>
      <w:r>
        <w:t>(</w:t>
      </w:r>
      <w:proofErr w:type="gramEnd"/>
      <w:r>
        <w:t>) st</w:t>
      </w:r>
      <w:r>
        <w:t>atic function</w:t>
      </w:r>
    </w:p>
    <w:p w14:paraId="000000C7" w14:textId="77777777" w:rsidR="006D06AB" w:rsidRDefault="00373AA6">
      <w:r>
        <w:t>Signature:</w:t>
      </w:r>
    </w:p>
    <w:p w14:paraId="000000C8" w14:textId="77777777" w:rsidR="006D06AB" w:rsidRDefault="00373AA6">
      <w:proofErr w:type="spellStart"/>
      <w:proofErr w:type="gramStart"/>
      <w:r>
        <w:t>printSafeDistancesAndDutrations:</w:t>
      </w:r>
      <w:proofErr w:type="gramEnd"/>
      <w:r>
        <w:t>int</w:t>
      </w:r>
      <w:proofErr w:type="spellEnd"/>
      <w:r>
        <w:t>🡪</w:t>
      </w:r>
      <w:r>
        <w:t xml:space="preserve"> void</w:t>
      </w:r>
    </w:p>
    <w:p w14:paraId="000000C9" w14:textId="77777777" w:rsidR="006D06AB" w:rsidRDefault="006D06AB"/>
    <w:p w14:paraId="000000CA" w14:textId="77777777" w:rsidR="006D06AB" w:rsidRDefault="00373AA6">
      <w:r>
        <w:t xml:space="preserve">The parameter is an exhalation-level. It uses the method above to determine the list of safe distances and durations for the </w:t>
      </w:r>
      <w:proofErr w:type="spellStart"/>
      <w:r>
        <w:t>passed</w:t>
      </w:r>
      <w:proofErr w:type="spellEnd"/>
      <w:r>
        <w:t xml:space="preserve"> exhalation-level and prints the </w:t>
      </w:r>
      <w:proofErr w:type="spellStart"/>
      <w:r>
        <w:t>passed</w:t>
      </w:r>
      <w:proofErr w:type="spellEnd"/>
      <w:r>
        <w:t xml:space="preserve"> exhalation level</w:t>
      </w:r>
      <w:r>
        <w:t xml:space="preserve"> together with the returned list using the format below:</w:t>
      </w:r>
    </w:p>
    <w:p w14:paraId="000000CB" w14:textId="77777777" w:rsidR="006D06AB" w:rsidRDefault="006D06AB"/>
    <w:p w14:paraId="000000CC" w14:textId="77777777" w:rsidR="006D06AB" w:rsidRDefault="00373AA6">
      <w:sdt>
        <w:sdtPr>
          <w:tag w:val="goog_rdk_30"/>
          <w:id w:val="-791052991"/>
        </w:sdtPr>
        <w:sdtEndPr/>
        <w:sdtContent/>
      </w:sdt>
      <w:sdt>
        <w:sdtPr>
          <w:tag w:val="goog_rdk_37"/>
          <w:id w:val="-1962329771"/>
        </w:sdtPr>
        <w:sdtEndPr/>
        <w:sdtContent/>
      </w:sdt>
      <w:sdt>
        <w:sdtPr>
          <w:tag w:val="goog_rdk_38"/>
          <w:id w:val="-871537236"/>
        </w:sdtPr>
        <w:sdtEndPr/>
        <w:sdtContent/>
      </w:sdt>
      <w:sdt>
        <w:sdtPr>
          <w:tag w:val="goog_rdk_60"/>
          <w:id w:val="-798919091"/>
        </w:sdtPr>
        <w:sdtEndPr/>
        <w:sdtContent>
          <w:commentRangeStart w:id="28"/>
        </w:sdtContent>
      </w:sdt>
      <w:sdt>
        <w:sdtPr>
          <w:tag w:val="goog_rdk_61"/>
          <w:id w:val="-1300220884"/>
        </w:sdtPr>
        <w:sdtEndPr/>
        <w:sdtContent>
          <w:commentRangeStart w:id="29"/>
        </w:sdtContent>
      </w:sdt>
      <w:r>
        <w:t>&lt;</w:t>
      </w:r>
      <w:proofErr w:type="gramStart"/>
      <w:r>
        <w:t>exhalation</w:t>
      </w:r>
      <w:proofErr w:type="gramEnd"/>
      <w:r>
        <w:t xml:space="preserve"> level&gt;, [{&lt;destination,duration1}, … {&lt;destination&gt;, &lt;duration&gt;}]</w:t>
      </w:r>
      <w:commentRangeEnd w:id="28"/>
      <w:r>
        <w:rPr>
          <w:rStyle w:val="CommentReference"/>
        </w:rPr>
        <w:commentReference w:id="28"/>
      </w:r>
      <w:commentRangeEnd w:id="29"/>
      <w:r>
        <w:rPr>
          <w:rStyle w:val="CommentReference"/>
        </w:rPr>
        <w:commentReference w:id="29"/>
      </w:r>
    </w:p>
    <w:p w14:paraId="000000CD" w14:textId="77777777" w:rsidR="006D06AB" w:rsidRDefault="006D06AB">
      <w:pPr>
        <w:rPr>
          <w:b/>
        </w:rPr>
      </w:pPr>
    </w:p>
    <w:p w14:paraId="000000CE" w14:textId="77777777" w:rsidR="006D06AB" w:rsidRDefault="00373AA6">
      <w:r>
        <w:t>Thus, the following three calls:</w:t>
      </w:r>
    </w:p>
    <w:p w14:paraId="000000CF" w14:textId="77777777" w:rsidR="006D06AB" w:rsidRDefault="00373AA6">
      <w:pPr>
        <w:ind w:firstLine="720"/>
      </w:pPr>
      <w:proofErr w:type="spellStart"/>
      <w:proofErr w:type="gramStart"/>
      <w:r>
        <w:t>printGivenSafeDistancesAndDuration</w:t>
      </w:r>
      <w:proofErr w:type="spellEnd"/>
      <w:r>
        <w:t>(</w:t>
      </w:r>
      <w:proofErr w:type="gramEnd"/>
      <w:r>
        <w:t>9);</w:t>
      </w:r>
    </w:p>
    <w:p w14:paraId="000000D0" w14:textId="77777777" w:rsidR="006D06AB" w:rsidRDefault="00373AA6">
      <w:r>
        <w:tab/>
      </w:r>
      <w:proofErr w:type="spellStart"/>
      <w:proofErr w:type="gramStart"/>
      <w:r>
        <w:t>printGivenSafeDistancesAndDura</w:t>
      </w:r>
      <w:r>
        <w:t>tion</w:t>
      </w:r>
      <w:proofErr w:type="spellEnd"/>
      <w:r>
        <w:t>(</w:t>
      </w:r>
      <w:proofErr w:type="gramEnd"/>
      <w:r>
        <w:t>11);</w:t>
      </w:r>
    </w:p>
    <w:p w14:paraId="000000D1" w14:textId="77777777" w:rsidR="006D06AB" w:rsidRDefault="00373AA6">
      <w:r>
        <w:tab/>
      </w:r>
      <w:proofErr w:type="spellStart"/>
      <w:proofErr w:type="gramStart"/>
      <w:r>
        <w:t>printGivenSafeDistancesAndDuration</w:t>
      </w:r>
      <w:proofErr w:type="spellEnd"/>
      <w:r>
        <w:t>(</w:t>
      </w:r>
      <w:proofErr w:type="gramEnd"/>
      <w:r>
        <w:t>51);</w:t>
      </w:r>
    </w:p>
    <w:p w14:paraId="000000D2" w14:textId="77777777" w:rsidR="006D06AB" w:rsidRDefault="00373AA6">
      <w:bookmarkStart w:id="30" w:name="_heading=h.gjdgxs" w:colFirst="0" w:colLast="0"/>
      <w:bookmarkEnd w:id="30"/>
      <w:proofErr w:type="gramStart"/>
      <w:r>
        <w:t>output</w:t>
      </w:r>
      <w:proofErr w:type="gramEnd"/>
      <w:r>
        <w:t xml:space="preserve"> the following three lines:</w:t>
      </w:r>
    </w:p>
    <w:p w14:paraId="000000D3" w14:textId="77777777" w:rsidR="006D06AB" w:rsidRDefault="00373AA6">
      <w:pPr>
        <w:ind w:firstLine="720"/>
      </w:pPr>
      <w:sdt>
        <w:sdtPr>
          <w:tag w:val="goog_rdk_31"/>
          <w:id w:val="-489090718"/>
        </w:sdtPr>
        <w:sdtEndPr/>
        <w:sdtContent/>
      </w:sdt>
      <w:sdt>
        <w:sdtPr>
          <w:tag w:val="goog_rdk_32"/>
          <w:id w:val="695270844"/>
        </w:sdtPr>
        <w:sdtEndPr/>
        <w:sdtContent/>
      </w:sdt>
      <w:sdt>
        <w:sdtPr>
          <w:tag w:val="goog_rdk_41"/>
          <w:id w:val="-1893793067"/>
        </w:sdtPr>
        <w:sdtEndPr/>
        <w:sdtContent/>
      </w:sdt>
      <w:sdt>
        <w:sdtPr>
          <w:tag w:val="goog_rdk_42"/>
          <w:id w:val="-107658147"/>
        </w:sdtPr>
        <w:sdtEndPr/>
        <w:sdtContent/>
      </w:sdt>
      <w:sdt>
        <w:sdtPr>
          <w:tag w:val="goog_rdk_64"/>
          <w:id w:val="-417101750"/>
        </w:sdtPr>
        <w:sdtEndPr/>
        <w:sdtContent>
          <w:commentRangeStart w:id="31"/>
        </w:sdtContent>
      </w:sdt>
      <w:sdt>
        <w:sdtPr>
          <w:tag w:val="goog_rdk_65"/>
          <w:id w:val="-403528671"/>
        </w:sdtPr>
        <w:sdtEndPr/>
        <w:sdtContent>
          <w:commentRangeStart w:id="32"/>
        </w:sdtContent>
      </w:sdt>
      <w:r>
        <w:t>9</w:t>
      </w:r>
      <w:proofErr w:type="gramStart"/>
      <w:r>
        <w:t>,[</w:t>
      </w:r>
      <w:commentRangeEnd w:id="31"/>
      <w:proofErr w:type="gramEnd"/>
      <w:r>
        <w:rPr>
          <w:rStyle w:val="CommentReference"/>
        </w:rPr>
        <w:commentReference w:id="31"/>
      </w:r>
      <w:commentRangeEnd w:id="32"/>
      <w:r>
        <w:rPr>
          <w:rStyle w:val="CommentReference"/>
        </w:rPr>
        <w:commentReference w:id="32"/>
      </w:r>
      <w:r>
        <w:t>{6,30}{13,120}]</w:t>
      </w:r>
    </w:p>
    <w:p w14:paraId="000000D4" w14:textId="77777777" w:rsidR="006D06AB" w:rsidRDefault="00373AA6">
      <w:pPr>
        <w:ind w:firstLine="720"/>
      </w:pPr>
      <w:r>
        <w:t>11</w:t>
      </w:r>
      <w:proofErr w:type="gramStart"/>
      <w:r>
        <w:t>,[</w:t>
      </w:r>
      <w:proofErr w:type="gramEnd"/>
      <w:r>
        <w:t>{13,30}{27,120}{6,15}]</w:t>
      </w:r>
    </w:p>
    <w:p w14:paraId="000000D5" w14:textId="77777777" w:rsidR="006D06AB" w:rsidRDefault="00373AA6">
      <w:pPr>
        <w:ind w:firstLine="720"/>
      </w:pPr>
      <w:r>
        <w:t>51</w:t>
      </w:r>
      <w:proofErr w:type="gramStart"/>
      <w:r>
        <w:t>,[]</w:t>
      </w:r>
      <w:proofErr w:type="gramEnd"/>
    </w:p>
    <w:p w14:paraId="000000D6" w14:textId="77777777" w:rsidR="006D06AB" w:rsidRDefault="006D06AB"/>
    <w:p w14:paraId="000000D7" w14:textId="77777777" w:rsidR="006D06AB" w:rsidRDefault="00373AA6">
      <w:pPr>
        <w:pStyle w:val="Heading2"/>
      </w:pPr>
      <w:bookmarkStart w:id="33" w:name="_heading=h.8juwt4wmp111" w:colFirst="0" w:colLast="0"/>
      <w:bookmarkEnd w:id="33"/>
      <w:r>
        <w:t>Style Constraints: Regular and Extra Credit</w:t>
      </w:r>
    </w:p>
    <w:p w14:paraId="000000D8" w14:textId="77777777" w:rsidR="006D06AB" w:rsidRDefault="00373AA6">
      <w:r>
        <w:t>Several of the general style constraints are applicable there such as use of mnemonic names, named constants, final parameters, block count and levels.</w:t>
      </w:r>
    </w:p>
    <w:p w14:paraId="000000D9" w14:textId="77777777" w:rsidR="006D06AB" w:rsidRDefault="006D06AB"/>
    <w:p w14:paraId="000000DA" w14:textId="77777777" w:rsidR="006D06AB" w:rsidRDefault="00373AA6">
      <w:r>
        <w:t xml:space="preserve">In addition, in the implementation of the required static methods, you must pay particular emphasis on </w:t>
      </w:r>
      <w:r>
        <w:t>the related metrics of modularity, extensibility and reusability. Doing so may earn you extra credit based on whether our automatic and manual grading objectively recognizes optional decisions that improve the solution in these three dimensions.</w:t>
      </w:r>
    </w:p>
    <w:p w14:paraId="000000DB" w14:textId="77777777" w:rsidR="006D06AB" w:rsidRDefault="006D06AB"/>
    <w:p w14:paraId="000000DC" w14:textId="77777777" w:rsidR="006D06AB" w:rsidRDefault="00373AA6">
      <w:r>
        <w:t>You may a</w:t>
      </w:r>
      <w:r>
        <w:t xml:space="preserve">lso earn extra credit points for elegance of solution measured by the number of relational and </w:t>
      </w:r>
      <w:proofErr w:type="spellStart"/>
      <w:proofErr w:type="gramStart"/>
      <w:r>
        <w:t>boolean</w:t>
      </w:r>
      <w:proofErr w:type="spellEnd"/>
      <w:proofErr w:type="gramEnd"/>
      <w:r>
        <w:t xml:space="preserve"> operators, and conditional and looping constructs your solution uses. Less use of them should also lead to improvement in other metrics.</w:t>
      </w:r>
    </w:p>
    <w:p w14:paraId="000000DD" w14:textId="77777777" w:rsidR="006D06AB" w:rsidRDefault="006D06AB"/>
    <w:p w14:paraId="000000DE" w14:textId="77777777" w:rsidR="006D06AB" w:rsidRDefault="00373AA6">
      <w:r>
        <w:t>As mentioned ab</w:t>
      </w:r>
      <w:r>
        <w:t>ove, to improve these metrics, you are allowed to and, in fact, encouraged to write additional optional methods called by the methods required in the social distancing utility class. These methods can be in the same or different classes and packages. The s</w:t>
      </w:r>
      <w:r>
        <w:t>tyle credit you get will not consider the class or package of these additional methods.</w:t>
      </w:r>
    </w:p>
    <w:p w14:paraId="000000DF" w14:textId="77777777" w:rsidR="006D06AB" w:rsidRDefault="006D06AB"/>
    <w:p w14:paraId="000000E0" w14:textId="77777777" w:rsidR="006D06AB" w:rsidRDefault="00373AA6">
      <w:r>
        <w:t>The description of the problem is modular to encourage a modular solution.</w:t>
      </w:r>
    </w:p>
    <w:p w14:paraId="000000E1" w14:textId="77777777" w:rsidR="006D06AB" w:rsidRDefault="006D06AB"/>
    <w:p w14:paraId="000000E2" w14:textId="77777777" w:rsidR="006D06AB" w:rsidRDefault="00373AA6">
      <w:r>
        <w:t>If an optional or required method you write is related to some requirement sentences in thi</w:t>
      </w:r>
      <w:r>
        <w:t>s document, then put those sentences as a Javadoc comment before the header of the method. Such a comment has the format:</w:t>
      </w:r>
    </w:p>
    <w:p w14:paraId="000000E3" w14:textId="77777777" w:rsidR="006D06AB" w:rsidRDefault="00373AA6">
      <w:r>
        <w:t>/** comment */</w:t>
      </w:r>
    </w:p>
    <w:p w14:paraId="000000E4" w14:textId="77777777" w:rsidR="006D06AB" w:rsidRDefault="006D06AB"/>
    <w:p w14:paraId="000000E5" w14:textId="77777777" w:rsidR="006D06AB" w:rsidRDefault="00373AA6">
      <w:r>
        <w:t xml:space="preserve">For instance, the </w:t>
      </w:r>
      <w:proofErr w:type="spellStart"/>
      <w:proofErr w:type="gramStart"/>
      <w:r>
        <w:t>isGivenSafe</w:t>
      </w:r>
      <w:proofErr w:type="spellEnd"/>
      <w:r>
        <w:t>(</w:t>
      </w:r>
      <w:proofErr w:type="gramEnd"/>
      <w:r>
        <w:t>) method should have the comment:</w:t>
      </w:r>
    </w:p>
    <w:p w14:paraId="000000E6" w14:textId="77777777" w:rsidR="006D06AB" w:rsidRDefault="00373AA6">
      <w:r>
        <w:t>/**</w:t>
      </w:r>
    </w:p>
    <w:p w14:paraId="000000E7" w14:textId="77777777" w:rsidR="006D06AB" w:rsidRDefault="00373AA6">
      <w:r>
        <w:t>If the combination of the method parameters is saf</w:t>
      </w:r>
      <w:r>
        <w:t>e, based on the given data</w:t>
      </w:r>
      <w:proofErr w:type="gramStart"/>
      <w:r>
        <w:t>,  the</w:t>
      </w:r>
      <w:proofErr w:type="gramEnd"/>
      <w:r>
        <w:t xml:space="preserve"> function returns true. Otherwise, it returns false.</w:t>
      </w:r>
    </w:p>
    <w:p w14:paraId="000000E8" w14:textId="77777777" w:rsidR="006D06AB" w:rsidRDefault="00373AA6">
      <w:r>
        <w:t xml:space="preserve">  */</w:t>
      </w:r>
    </w:p>
    <w:p w14:paraId="000000E9" w14:textId="77777777" w:rsidR="006D06AB" w:rsidRDefault="006D06AB"/>
    <w:p w14:paraId="000000EA" w14:textId="77777777" w:rsidR="006D06AB" w:rsidRDefault="00373AA6">
      <w:r>
        <w:t xml:space="preserve">You do </w:t>
      </w:r>
      <w:r>
        <w:rPr>
          <w:b/>
        </w:rPr>
        <w:t xml:space="preserve">not </w:t>
      </w:r>
      <w:r>
        <w:t>have to but can put obvious text such as the following describing method headers:</w:t>
      </w:r>
    </w:p>
    <w:p w14:paraId="000000EB" w14:textId="77777777" w:rsidR="006D06AB" w:rsidRDefault="006D06AB"/>
    <w:p w14:paraId="000000EC" w14:textId="77777777" w:rsidR="006D06AB" w:rsidRDefault="00373AA6">
      <w:r>
        <w:t>/**</w:t>
      </w:r>
    </w:p>
    <w:p w14:paraId="000000ED" w14:textId="77777777" w:rsidR="006D06AB" w:rsidRDefault="00373AA6">
      <w:r>
        <w:t xml:space="preserve">Write a </w:t>
      </w:r>
      <w:r>
        <w:rPr>
          <w:b/>
        </w:rPr>
        <w:t>static</w:t>
      </w:r>
      <w:r>
        <w:t xml:space="preserve"> function called </w:t>
      </w:r>
      <w:proofErr w:type="spellStart"/>
      <w:r>
        <w:rPr>
          <w:b/>
        </w:rPr>
        <w:t>isGivenSafe</w:t>
      </w:r>
      <w:proofErr w:type="spellEnd"/>
      <w:r>
        <w:rPr>
          <w:b/>
        </w:rPr>
        <w:t xml:space="preserve"> </w:t>
      </w:r>
      <w:r>
        <w:t xml:space="preserve">that returns a </w:t>
      </w:r>
      <w:proofErr w:type="spellStart"/>
      <w:proofErr w:type="gramStart"/>
      <w:r>
        <w:rPr>
          <w:b/>
        </w:rPr>
        <w:t>boolean</w:t>
      </w:r>
      <w:proofErr w:type="spellEnd"/>
      <w:proofErr w:type="gramEnd"/>
      <w:r>
        <w:t xml:space="preserve">, and takes three </w:t>
      </w:r>
      <w:proofErr w:type="spellStart"/>
      <w:r>
        <w:rPr>
          <w:b/>
        </w:rPr>
        <w:t>int</w:t>
      </w:r>
      <w:proofErr w:type="spellEnd"/>
      <w:r>
        <w:t xml:space="preserve"> parameters representing a distance, duration, and exhalation level. It thus, has the signature:</w:t>
      </w:r>
    </w:p>
    <w:p w14:paraId="000000EE" w14:textId="77777777" w:rsidR="006D06AB" w:rsidRDefault="00373AA6">
      <w:proofErr w:type="spellStart"/>
      <w:proofErr w:type="gramStart"/>
      <w:r>
        <w:t>isGivenSafe</w:t>
      </w:r>
      <w:proofErr w:type="spellEnd"/>
      <w:proofErr w:type="gramEnd"/>
      <w:r>
        <w:t xml:space="preserve">: </w:t>
      </w:r>
      <w:proofErr w:type="spellStart"/>
      <w:r>
        <w:t>int</w:t>
      </w:r>
      <w:proofErr w:type="spellEnd"/>
      <w:r>
        <w:t>*</w:t>
      </w:r>
      <w:proofErr w:type="spellStart"/>
      <w:r>
        <w:t>int</w:t>
      </w:r>
      <w:proofErr w:type="spellEnd"/>
      <w:r>
        <w:t>*</w:t>
      </w:r>
      <w:proofErr w:type="spellStart"/>
      <w:r>
        <w:t>int</w:t>
      </w:r>
      <w:proofErr w:type="spellEnd"/>
      <w:r>
        <w:t>🡪</w:t>
      </w:r>
      <w:proofErr w:type="spellStart"/>
      <w:r>
        <w:t>boolean</w:t>
      </w:r>
      <w:proofErr w:type="spellEnd"/>
    </w:p>
    <w:p w14:paraId="000000EF" w14:textId="77777777" w:rsidR="006D06AB" w:rsidRDefault="00373AA6">
      <w:r>
        <w:t>*/</w:t>
      </w:r>
    </w:p>
    <w:p w14:paraId="000000F0" w14:textId="77777777" w:rsidR="006D06AB" w:rsidRDefault="006D06AB"/>
    <w:p w14:paraId="000000F1" w14:textId="77777777" w:rsidR="006D06AB" w:rsidRDefault="00373AA6">
      <w:r>
        <w:t xml:space="preserve">We will try to match the </w:t>
      </w:r>
      <w:proofErr w:type="spellStart"/>
      <w:r>
        <w:t>JavaDoc</w:t>
      </w:r>
      <w:proofErr w:type="spellEnd"/>
      <w:r>
        <w:t xml:space="preserve"> of methods you write to various parts of the requirements. The more</w:t>
      </w:r>
      <w:r>
        <w:t xml:space="preserve"> methods are matched to the requirements, the more modular your solution is.</w:t>
      </w:r>
    </w:p>
    <w:p w14:paraId="000000F2" w14:textId="77777777" w:rsidR="006D06AB" w:rsidRDefault="006D06AB"/>
    <w:p w14:paraId="000000F3" w14:textId="77777777" w:rsidR="006D06AB" w:rsidRDefault="00373AA6">
      <w:r>
        <w:t xml:space="preserve">The requirements of some of the more complex functions such as </w:t>
      </w:r>
      <w:proofErr w:type="spellStart"/>
      <w:proofErr w:type="gramStart"/>
      <w:r>
        <w:t>isInterpolatedSafe</w:t>
      </w:r>
      <w:proofErr w:type="spellEnd"/>
      <w:r>
        <w:t>(</w:t>
      </w:r>
      <w:proofErr w:type="gramEnd"/>
      <w:r>
        <w:t>) have multiple sentences describing different sub-requirements. It is possible to implement a m</w:t>
      </w:r>
      <w:r>
        <w:t>onolithic method that supports all of these sub-requirements or write different methods for different sub-requirements. The latter approach will result in more matched methods and also, of course, a more modular solution.</w:t>
      </w:r>
    </w:p>
    <w:p w14:paraId="000000F4" w14:textId="77777777" w:rsidR="006D06AB" w:rsidRDefault="006D06AB"/>
    <w:p w14:paraId="000000F5" w14:textId="77777777" w:rsidR="006D06AB" w:rsidRDefault="006D06AB"/>
    <w:p w14:paraId="000000F6" w14:textId="77777777" w:rsidR="006D06AB" w:rsidRDefault="006D06AB"/>
    <w:p w14:paraId="000000F7" w14:textId="77777777" w:rsidR="006D06AB" w:rsidRDefault="006D06AB"/>
    <w:p w14:paraId="000000F8" w14:textId="77777777" w:rsidR="006D06AB" w:rsidRDefault="006D06AB"/>
    <w:sectPr w:rsidR="006D06AB">
      <w:headerReference w:type="default"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lin Gaddis" w:date="2020-09-03T01:14:00Z" w:initials="">
    <w:p w14:paraId="00000130" w14:textId="00000132" w:rsidR="006D06AB" w:rsidRDefault="00373AA6">
      <w:pPr>
        <w:pStyle w:val="CommentText"/>
      </w:pPr>
      <w:r>
        <w:rPr>
          <w:rStyle w:val="CommentReference"/>
        </w:rPr>
        <w:annotationRef/>
      </w:r>
      <w:proofErr w:type="spellStart"/>
      <w:r>
        <w:t>Lets</w:t>
      </w:r>
      <w:proofErr w:type="spellEnd"/>
      <w:r>
        <w:t xml:space="preserve"> suppose that distance = 5 which does not match any value in </w:t>
      </w:r>
      <w:r>
        <w:t>the table, does this function automatically return false?</w:t>
      </w:r>
    </w:p>
  </w:comment>
  <w:comment w:id="1" w:author="Prasun Dewan" w:date="2020-09-03T13:05:00Z" w:initials="">
    <w:p w14:paraId="00000134" w14:textId="00000136" w:rsidR="006D06AB" w:rsidRDefault="00373AA6">
      <w:pPr>
        <w:pStyle w:val="CommentText"/>
      </w:pPr>
      <w:r>
        <w:rPr>
          <w:rStyle w:val="CommentReference"/>
        </w:rPr>
        <w:annotationRef/>
      </w:r>
      <w:proofErr w:type="gramStart"/>
      <w:r>
        <w:t>why</w:t>
      </w:r>
      <w:proofErr w:type="gramEnd"/>
      <w:r>
        <w:t xml:space="preserve"> do you think the specification does not answer this question?</w:t>
      </w:r>
    </w:p>
  </w:comment>
  <w:comment w:id="2" w:author="Nalin Gaddis" w:date="2020-09-03T15:39:00Z" w:initials="">
    <w:p w14:paraId="00000138" w14:textId="0000013A" w:rsidR="006D06AB" w:rsidRDefault="00373AA6">
      <w:pPr>
        <w:pStyle w:val="CommentText"/>
      </w:pPr>
      <w:r>
        <w:rPr>
          <w:rStyle w:val="CommentReference"/>
        </w:rPr>
        <w:annotationRef/>
      </w:r>
      <w:r>
        <w:t>Which table does "the table" refer to? If we have (27, 120, 50) then we have exact matches to Table 1 so this function should retu</w:t>
      </w:r>
      <w:r>
        <w:t>rn true? Even though (Large, Large, Large) is not in Table 2</w:t>
      </w:r>
    </w:p>
  </w:comment>
  <w:comment w:id="4" w:author="Anonymous" w:date="2020-09-02T03:21:00Z" w:initials="">
    <w:p w14:paraId="000000FF" w14:textId="00000100" w:rsidR="006D06AB" w:rsidRDefault="00373AA6">
      <w:pPr>
        <w:pStyle w:val="CommentText"/>
      </w:pPr>
      <w:r>
        <w:rPr>
          <w:rStyle w:val="CommentReference"/>
        </w:rPr>
        <w:annotationRef/>
      </w:r>
      <w:proofErr w:type="gramStart"/>
      <w:r>
        <w:t>if</w:t>
      </w:r>
      <w:proofErr w:type="gramEnd"/>
      <w:r>
        <w:t xml:space="preserve"> distance is low, which is equals to 0, no matter what duration and exhalation values are, does it return Tru</w:t>
      </w:r>
      <w:r>
        <w:t>e?</w:t>
      </w:r>
    </w:p>
  </w:comment>
  <w:comment w:id="5" w:author="Prasun Dewan" w:date="2020-09-03T13:07:00Z" w:initials="">
    <w:p w14:paraId="00000101" w14:textId="00000102" w:rsidR="006D06AB" w:rsidRDefault="00373AA6">
      <w:pPr>
        <w:pStyle w:val="CommentText"/>
      </w:pPr>
      <w:r>
        <w:rPr>
          <w:rStyle w:val="CommentReference"/>
        </w:rPr>
        <w:annotationRef/>
      </w:r>
      <w:r>
        <w:t>Are you saying the specification does not answer this question?</w:t>
      </w:r>
    </w:p>
  </w:comment>
  <w:comment w:id="6" w:author="Anonymous" w:date="2020-09-01T20:26:00Z" w:initials="">
    <w:p w14:paraId="00000144" w14:textId="00000145" w:rsidR="006D06AB" w:rsidRDefault="00373AA6">
      <w:pPr>
        <w:pStyle w:val="CommentText"/>
      </w:pPr>
      <w:r>
        <w:rPr>
          <w:rStyle w:val="CommentReference"/>
        </w:rPr>
        <w:annotationRef/>
      </w:r>
      <w:r>
        <w:t xml:space="preserve">Should we use the </w:t>
      </w:r>
      <w:proofErr w:type="spellStart"/>
      <w:proofErr w:type="gramStart"/>
      <w:r>
        <w:t>isGivenSafe</w:t>
      </w:r>
      <w:proofErr w:type="spellEnd"/>
      <w:r>
        <w:t>(</w:t>
      </w:r>
      <w:proofErr w:type="gramEnd"/>
      <w:r>
        <w:t xml:space="preserve">) method to do </w:t>
      </w:r>
      <w:r>
        <w:t>this?</w:t>
      </w:r>
    </w:p>
  </w:comment>
  <w:comment w:id="7" w:author="D. Ben Knoble" w:date="2020-09-01T23:05:00Z" w:initials="">
    <w:p w14:paraId="00000146" w14:textId="00000147" w:rsidR="006D06AB" w:rsidRDefault="00373AA6">
      <w:pPr>
        <w:pStyle w:val="CommentText"/>
      </w:pPr>
      <w:r>
        <w:rPr>
          <w:rStyle w:val="CommentReference"/>
        </w:rPr>
        <w:annotationRef/>
      </w:r>
      <w:r>
        <w:t>See the "In general note" just a paragraph or two above: functions can call other functions (and probably should)</w:t>
      </w:r>
    </w:p>
  </w:comment>
  <w:comment w:id="10" w:author="Anonymous" w:date="2020-09-04T16:28:00Z" w:initials="">
    <w:p w14:paraId="00000124" w14:textId="00000126" w:rsidR="006D06AB" w:rsidRDefault="00373AA6">
      <w:pPr>
        <w:pStyle w:val="CommentText"/>
      </w:pPr>
      <w:r>
        <w:rPr>
          <w:rStyle w:val="CommentReference"/>
        </w:rPr>
        <w:annotationRef/>
      </w:r>
      <w:r>
        <w:t>Should this comma</w:t>
      </w:r>
      <w:r>
        <w:t xml:space="preserve"> (and the analogous one in the low interpolation definition) be interpreted as "and"?</w:t>
      </w:r>
    </w:p>
  </w:comment>
  <w:comment w:id="8" w:author="Anonymous" w:date="2020-09-01T15:28:00Z" w:initials="">
    <w:p w14:paraId="00000114" w14:textId="00000116" w:rsidR="006D06AB" w:rsidRDefault="00373AA6">
      <w:pPr>
        <w:pStyle w:val="CommentText"/>
      </w:pPr>
      <w:r>
        <w:rPr>
          <w:rStyle w:val="CommentReference"/>
        </w:rPr>
        <w:annotationRef/>
      </w:r>
      <w:r>
        <w:t>I was confused about the interpolation rules, because I wasn't sure what the value V or the sequence I were meant to be in this assignment.</w:t>
      </w:r>
    </w:p>
  </w:comment>
  <w:comment w:id="9" w:author="D. Ben Knoble" w:date="2020-09-01T23:07:00Z" w:initials="">
    <w:p w14:paraId="00000118" w14:textId="0000011A" w:rsidR="006D06AB" w:rsidRDefault="00373AA6">
      <w:pPr>
        <w:pStyle w:val="CommentText"/>
      </w:pPr>
      <w:r>
        <w:rPr>
          <w:rStyle w:val="CommentReference"/>
        </w:rPr>
        <w:annotationRef/>
      </w:r>
      <w:r>
        <w:t xml:space="preserve">V </w:t>
      </w:r>
      <w:r>
        <w:t>is the value you have, and I (capital-</w:t>
      </w:r>
      <w:proofErr w:type="spellStart"/>
      <w:r>
        <w:t>i</w:t>
      </w:r>
      <w:proofErr w:type="spellEnd"/>
      <w:r>
        <w:t>) is the sequence to interpolate into. In this case, that would be the sequence {small, medium, large} for the given parameter.</w:t>
      </w:r>
    </w:p>
  </w:comment>
  <w:comment w:id="11" w:author="Nalin Gaddis" w:date="2020-09-03T01:54:00Z" w:initials="">
    <w:p w14:paraId="0000013C" w14:textId="0000013E" w:rsidR="006D06AB" w:rsidRDefault="00373AA6">
      <w:pPr>
        <w:pStyle w:val="CommentText"/>
      </w:pPr>
      <w:r>
        <w:rPr>
          <w:rStyle w:val="CommentReference"/>
        </w:rPr>
        <w:annotationRef/>
      </w:r>
      <w:r>
        <w:t>Should the first rule for interpolating low be "L = I^N if V&gt;=I^N</w:t>
      </w:r>
      <w:proofErr w:type="gramStart"/>
      <w:r>
        <w:t>" ?</w:t>
      </w:r>
      <w:proofErr w:type="gramEnd"/>
      <w:r>
        <w:t xml:space="preserve"> Because if V = I^N then we do not have a value to interpolate to.</w:t>
      </w:r>
    </w:p>
  </w:comment>
  <w:comment w:id="12" w:author="Prasun Dewan" w:date="2020-09-03T13:10:00Z" w:initials="">
    <w:p w14:paraId="00000140" w14:textId="00000142" w:rsidR="006D06AB" w:rsidRDefault="00373AA6">
      <w:pPr>
        <w:pStyle w:val="CommentText"/>
      </w:pPr>
      <w:r>
        <w:rPr>
          <w:rStyle w:val="CommentReference"/>
        </w:rPr>
        <w:annotationRef/>
      </w:r>
      <w:r>
        <w:t>Yes, thanks</w:t>
      </w:r>
    </w:p>
  </w:comment>
  <w:comment w:id="19" w:author="Nalin Gaddis" w:date="2020-09-03T02:40:00Z" w:initials="">
    <w:p w14:paraId="0000010B" w14:textId="0000010C" w:rsidR="006D06AB" w:rsidRDefault="00373AA6">
      <w:pPr>
        <w:pStyle w:val="CommentText"/>
      </w:pPr>
      <w:r>
        <w:rPr>
          <w:rStyle w:val="CommentReference"/>
        </w:rPr>
        <w:annotationRef/>
      </w:r>
      <w:r>
        <w:t>Should this be medium exhalation?</w:t>
      </w:r>
    </w:p>
  </w:comment>
  <w:comment w:id="20" w:author="Prasun Dewan" w:date="2020-09-03T13:11:00Z" w:initials="">
    <w:p w14:paraId="0000010D" w14:textId="0000010E" w:rsidR="006D06AB" w:rsidRDefault="00373AA6">
      <w:pPr>
        <w:pStyle w:val="CommentText"/>
      </w:pPr>
      <w:r>
        <w:rPr>
          <w:rStyle w:val="CommentReference"/>
        </w:rPr>
        <w:annotationRef/>
      </w:r>
      <w:proofErr w:type="gramStart"/>
      <w:r>
        <w:t>yes</w:t>
      </w:r>
      <w:proofErr w:type="gramEnd"/>
    </w:p>
  </w:comment>
  <w:comment w:id="21" w:author="Anonymous" w:date="2020-09-02T04:25:00Z" w:initials="">
    <w:p w14:paraId="000000FB" w14:textId="000000FC" w:rsidR="006D06AB" w:rsidRDefault="00373AA6">
      <w:pPr>
        <w:pStyle w:val="CommentText"/>
      </w:pPr>
      <w:r>
        <w:rPr>
          <w:rStyle w:val="CommentReference"/>
        </w:rPr>
        <w:annotationRef/>
      </w:r>
      <w:r>
        <w:t xml:space="preserve">How do you determine the number of prints above hyphen line? </w:t>
      </w:r>
      <w:proofErr w:type="gramStart"/>
      <w:r>
        <w:t>also</w:t>
      </w:r>
      <w:proofErr w:type="gramEnd"/>
      <w:r>
        <w:t xml:space="preserve">, do you still use </w:t>
      </w:r>
      <w:proofErr w:type="spellStart"/>
      <w:r>
        <w:t>Math.random</w:t>
      </w:r>
      <w:proofErr w:type="spellEnd"/>
      <w:r>
        <w:t>() to generate each parameters, but this times, it updates every time it prints out? (</w:t>
      </w:r>
      <w:proofErr w:type="gramStart"/>
      <w:r>
        <w:t>above</w:t>
      </w:r>
      <w:proofErr w:type="gramEnd"/>
      <w:r>
        <w:t xml:space="preserve"> </w:t>
      </w:r>
      <w:proofErr w:type="spellStart"/>
      <w:r>
        <w:t>hyphenline</w:t>
      </w:r>
      <w:proofErr w:type="spellEnd"/>
      <w:r>
        <w:t>)</w:t>
      </w:r>
    </w:p>
  </w:comment>
  <w:comment w:id="22" w:author="Ramkishore Sudarsan" w:date="2020-09-02T19:26:00Z" w:initials="">
    <w:p w14:paraId="000000FD" w14:textId="000000FE" w:rsidR="006D06AB" w:rsidRDefault="00373AA6">
      <w:pPr>
        <w:pStyle w:val="CommentText"/>
      </w:pPr>
      <w:r>
        <w:rPr>
          <w:rStyle w:val="CommentReference"/>
        </w:rPr>
        <w:annotationRef/>
      </w:r>
      <w:r>
        <w:t>The prints a</w:t>
      </w:r>
      <w:r>
        <w:t xml:space="preserve">bove the hyphen line correspond to the values in table 2. Not sure what you mean by the </w:t>
      </w:r>
      <w:proofErr w:type="spellStart"/>
      <w:proofErr w:type="gramStart"/>
      <w:r>
        <w:t>Math.random</w:t>
      </w:r>
      <w:proofErr w:type="spellEnd"/>
      <w:r>
        <w:t>(</w:t>
      </w:r>
      <w:proofErr w:type="gramEnd"/>
      <w:r>
        <w:t>) part of your question, could you clarify?</w:t>
      </w:r>
    </w:p>
  </w:comment>
  <w:comment w:id="23" w:author="Anonymous" w:date="2020-09-02T19:05:00Z" w:initials="">
    <w:p w14:paraId="00000128" w14:textId="0000012A" w:rsidR="006D06AB" w:rsidRDefault="00373AA6">
      <w:pPr>
        <w:pStyle w:val="CommentText"/>
      </w:pPr>
      <w:r>
        <w:rPr>
          <w:rStyle w:val="CommentReference"/>
        </w:rPr>
        <w:annotationRef/>
      </w:r>
      <w:r>
        <w:t>Isn't the medium exhalation level 30?</w:t>
      </w:r>
    </w:p>
  </w:comment>
  <w:comment w:id="24" w:author="Ramkishore Sudarsan" w:date="2020-09-02T19:19:00Z" w:initials="">
    <w:p w14:paraId="0000012C" w14:textId="0000012E" w:rsidR="006D06AB" w:rsidRDefault="00373AA6">
      <w:pPr>
        <w:pStyle w:val="CommentText"/>
      </w:pPr>
      <w:r>
        <w:rPr>
          <w:rStyle w:val="CommentReference"/>
        </w:rPr>
        <w:annotationRef/>
      </w:r>
      <w:r>
        <w:t>Thanks for pointing this out, values have been edited in output</w:t>
      </w:r>
    </w:p>
  </w:comment>
  <w:comment w:id="25" w:author="Anonymous" w:date="2020-09-03T03:25:00Z" w:initials="">
    <w:p w14:paraId="0000011C" w14:textId="0000011E" w:rsidR="006D06AB" w:rsidRDefault="00373AA6">
      <w:pPr>
        <w:pStyle w:val="CommentText"/>
      </w:pPr>
      <w:r>
        <w:rPr>
          <w:rStyle w:val="CommentReference"/>
        </w:rPr>
        <w:annotationRef/>
      </w:r>
      <w:proofErr w:type="gramStart"/>
      <w:r>
        <w:t>isn't</w:t>
      </w:r>
      <w:proofErr w:type="gramEnd"/>
      <w:r>
        <w:t xml:space="preserve"> each tuples should be within ()?</w:t>
      </w:r>
    </w:p>
  </w:comment>
  <w:comment w:id="26" w:author="Prasun Dewan" w:date="2020-09-03T10:45:00Z" w:initials="">
    <w:p w14:paraId="00000120" w14:textId="00000122" w:rsidR="006D06AB" w:rsidRDefault="00373AA6">
      <w:pPr>
        <w:pStyle w:val="CommentText"/>
      </w:pPr>
      <w:r>
        <w:rPr>
          <w:rStyle w:val="CommentReference"/>
        </w:rPr>
        <w:annotationRef/>
      </w:r>
      <w:r>
        <w:t>No, since there is no nesting</w:t>
      </w:r>
    </w:p>
  </w:comment>
  <w:comment w:id="28" w:author="Ramkishore Sudarsan" w:date="2020-09-02T19:34:00Z" w:initials="">
    <w:p w14:paraId="00000103" w14:textId="00000104" w:rsidR="006D06AB" w:rsidRDefault="00373AA6">
      <w:pPr>
        <w:pStyle w:val="CommentText"/>
      </w:pPr>
      <w:r>
        <w:rPr>
          <w:rStyle w:val="CommentReference"/>
        </w:rPr>
        <w:annotationRef/>
      </w:r>
      <w:r>
        <w:t xml:space="preserve">Someone asked for clarification on this: Your output format should be the </w:t>
      </w:r>
      <w:proofErr w:type="spellStart"/>
      <w:r>
        <w:t>int</w:t>
      </w:r>
      <w:proofErr w:type="spellEnd"/>
      <w:r>
        <w:t xml:space="preserve"> </w:t>
      </w:r>
      <w:proofErr w:type="spellStart"/>
      <w:r>
        <w:t>arg</w:t>
      </w:r>
      <w:proofErr w:type="spellEnd"/>
      <w:r>
        <w:t xml:space="preserve"> passed into this function followed by the list returned by </w:t>
      </w:r>
      <w:proofErr w:type="spellStart"/>
      <w:r>
        <w:t>printGivenSafeDistancesAndDuration</w:t>
      </w:r>
      <w:proofErr w:type="spellEnd"/>
      <w:r>
        <w:t xml:space="preserve">, formatted </w:t>
      </w:r>
      <w:r>
        <w:t>to be a String.</w:t>
      </w:r>
    </w:p>
    <w:p w14:paraId="00000105" w14:textId="00000106" w:rsidR="006D06AB" w:rsidRDefault="006D06AB">
      <w:pPr>
        <w:pStyle w:val="CommentText"/>
      </w:pPr>
    </w:p>
    <w:p w14:paraId="00000107" w14:textId="00000108" w:rsidR="006D06AB" w:rsidRDefault="00373AA6">
      <w:pPr>
        <w:pStyle w:val="CommentText"/>
      </w:pPr>
      <w:proofErr w:type="gramStart"/>
      <w:r>
        <w:t>e.g</w:t>
      </w:r>
      <w:proofErr w:type="gramEnd"/>
      <w:r>
        <w:t xml:space="preserve">. </w:t>
      </w:r>
      <w:proofErr w:type="spellStart"/>
      <w:r>
        <w:t>printGivenSafeDistancesAndDuration</w:t>
      </w:r>
      <w:proofErr w:type="spellEnd"/>
      <w:r>
        <w:t>(9) returns a list containing the arrays {6, 30} and {13, 130}.</w:t>
      </w:r>
    </w:p>
  </w:comment>
  <w:comment w:id="29" w:author="Anonymous" w:date="2020-09-04T16:15:00Z" w:initials="">
    <w:p w14:paraId="00000109" w14:textId="0000010A" w:rsidR="006D06AB" w:rsidRDefault="00373AA6">
      <w:pPr>
        <w:pStyle w:val="CommentText"/>
      </w:pPr>
      <w:r>
        <w:rPr>
          <w:rStyle w:val="CommentReference"/>
        </w:rPr>
        <w:annotationRef/>
      </w:r>
      <w:r>
        <w:t xml:space="preserve">I believe you mean </w:t>
      </w:r>
      <w:proofErr w:type="spellStart"/>
      <w:r>
        <w:t>generateSafeDistances</w:t>
      </w:r>
      <w:proofErr w:type="spellEnd"/>
      <w:r>
        <w:t xml:space="preserve">... rather than </w:t>
      </w:r>
      <w:proofErr w:type="spellStart"/>
      <w:r>
        <w:t>printSafeDistances</w:t>
      </w:r>
      <w:proofErr w:type="spellEnd"/>
      <w:r>
        <w:t>...</w:t>
      </w:r>
    </w:p>
  </w:comment>
  <w:comment w:id="31" w:author="Nalin Gaddis" w:date="2020-09-03T05:26:00Z" w:initials="">
    <w:p w14:paraId="0000010F" w14:textId="00000110" w:rsidR="006D06AB" w:rsidRDefault="00373AA6">
      <w:pPr>
        <w:pStyle w:val="CommentText"/>
      </w:pPr>
      <w:r>
        <w:rPr>
          <w:rStyle w:val="CommentReference"/>
        </w:rPr>
        <w:annotationRef/>
      </w:r>
      <w:r>
        <w:t xml:space="preserve">In the format </w:t>
      </w:r>
      <w:r>
        <w:t>above there is no comma between &lt;exhalation level&gt; and the List. Do we include a comma?</w:t>
      </w:r>
    </w:p>
  </w:comment>
  <w:comment w:id="32" w:author="Prasun Dewan" w:date="2020-09-03T10:43:00Z" w:initials="">
    <w:p w14:paraId="00000111" w14:textId="00000112" w:rsidR="006D06AB" w:rsidRDefault="00373AA6">
      <w:pPr>
        <w:pStyle w:val="CommentText"/>
      </w:pPr>
      <w:r>
        <w:rPr>
          <w:rStyle w:val="CommentReference"/>
        </w:rPr>
        <w:annotationRef/>
      </w:r>
      <w:proofErr w:type="gramStart"/>
      <w:r>
        <w:t>added</w:t>
      </w:r>
      <w:proofErr w:type="gramEnd"/>
      <w:r>
        <w:t xml:space="preserve"> comma in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30" w15:done="0"/>
  <w15:commentEx w15:paraId="00000134" w15:paraIdParent="00000130" w15:done="0"/>
  <w15:commentEx w15:paraId="00000138" w15:paraIdParent="00000130" w15:done="0"/>
  <w15:commentEx w15:paraId="000000FF" w15:done="0"/>
  <w15:commentEx w15:paraId="00000101" w15:paraIdParent="000000FF" w15:done="0"/>
  <w15:commentEx w15:paraId="00000144" w15:done="0"/>
  <w15:commentEx w15:paraId="00000146" w15:paraIdParent="00000144" w15:done="0"/>
  <w15:commentEx w15:paraId="00000124" w15:done="0"/>
  <w15:commentEx w15:paraId="00000114" w15:done="0"/>
  <w15:commentEx w15:paraId="00000118" w15:paraIdParent="00000114" w15:done="0"/>
  <w15:commentEx w15:paraId="0000013C" w15:done="0"/>
  <w15:commentEx w15:paraId="00000140" w15:paraIdParent="0000013C" w15:done="0"/>
  <w15:commentEx w15:paraId="0000010B" w15:done="0"/>
  <w15:commentEx w15:paraId="0000010D" w15:paraIdParent="0000010B" w15:done="0"/>
  <w15:commentEx w15:paraId="000000FB" w15:done="0"/>
  <w15:commentEx w15:paraId="000000FD" w15:paraIdParent="000000FB" w15:done="0"/>
  <w15:commentEx w15:paraId="00000128" w15:done="0"/>
  <w15:commentEx w15:paraId="0000012C" w15:paraIdParent="00000128" w15:done="0"/>
  <w15:commentEx w15:paraId="0000011C" w15:done="0"/>
  <w15:commentEx w15:paraId="00000120" w15:paraIdParent="0000011C" w15:done="0"/>
  <w15:commentEx w15:paraId="00000107" w15:done="0"/>
  <w15:commentEx w15:paraId="00000109" w15:paraIdParent="00000107" w15:done="0"/>
  <w15:commentEx w15:paraId="0000010F" w15:done="0"/>
  <w15:commentEx w15:paraId="00000111" w15:paraIdParent="000001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AD817" w14:textId="77777777" w:rsidR="00373AA6" w:rsidRDefault="00373AA6">
      <w:r>
        <w:separator/>
      </w:r>
    </w:p>
  </w:endnote>
  <w:endnote w:type="continuationSeparator" w:id="0">
    <w:p w14:paraId="75AFA6F4" w14:textId="77777777" w:rsidR="00373AA6" w:rsidRDefault="0037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FA" w14:textId="77777777" w:rsidR="006D06AB" w:rsidRDefault="006D06A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DA54B" w14:textId="77777777" w:rsidR="00373AA6" w:rsidRDefault="00373AA6">
      <w:r>
        <w:separator/>
      </w:r>
    </w:p>
  </w:footnote>
  <w:footnote w:type="continuationSeparator" w:id="0">
    <w:p w14:paraId="6F1F2BF1" w14:textId="77777777" w:rsidR="00373AA6" w:rsidRDefault="00373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F9" w14:textId="77777777" w:rsidR="006D06AB" w:rsidRDefault="006D06A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852BB"/>
    <w:multiLevelType w:val="multilevel"/>
    <w:tmpl w:val="3CF4A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AB"/>
    <w:rsid w:val="001F6EAF"/>
    <w:rsid w:val="00373AA6"/>
    <w:rsid w:val="006D06AB"/>
    <w:rsid w:val="00C4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7EA5"/>
  <w15:docId w15:val="{6387760A-C4C7-474B-9EF9-10314DDA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D46"/>
  </w:style>
  <w:style w:type="paragraph" w:styleId="Heading1">
    <w:name w:val="heading 1"/>
    <w:basedOn w:val="Normal"/>
    <w:next w:val="Normal"/>
    <w:qFormat/>
    <w:pPr>
      <w:keepNext/>
      <w:outlineLvl w:val="0"/>
    </w:pPr>
    <w:rPr>
      <w:rFonts w:ascii="Courier New" w:hAnsi="Courier New"/>
    </w:rPr>
  </w:style>
  <w:style w:type="paragraph" w:styleId="Heading2">
    <w:name w:val="heading 2"/>
    <w:basedOn w:val="Normal"/>
    <w:next w:val="Normal"/>
    <w:link w:val="Heading2Char"/>
    <w:qFormat/>
    <w:rsid w:val="00DA5346"/>
    <w:pPr>
      <w:keepNext/>
      <w:keepLines/>
      <w:spacing w:before="200" w:line="276" w:lineRule="auto"/>
      <w:outlineLvl w:val="1"/>
    </w:pPr>
    <w:rPr>
      <w:rFonts w:ascii="Cambria Math" w:hAnsi="Cambria Math"/>
      <w:b/>
      <w:color w:val="1F497D"/>
      <w:sz w:val="28"/>
      <w:szCs w:val="28"/>
    </w:rPr>
  </w:style>
  <w:style w:type="paragraph" w:styleId="Heading3">
    <w:name w:val="heading 3"/>
    <w:basedOn w:val="Normal"/>
    <w:next w:val="Normal"/>
    <w:qFormat/>
    <w:pPr>
      <w:keepNext/>
      <w:ind w:firstLine="720"/>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odyText">
    <w:name w:val="Body Text"/>
    <w:basedOn w:val="Normal"/>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FootnoteText">
    <w:name w:val="footnote text"/>
    <w:basedOn w:val="Normal"/>
    <w:semiHidden/>
  </w:style>
  <w:style w:type="paragraph" w:styleId="Caption">
    <w:name w:val="caption"/>
    <w:basedOn w:val="Normal"/>
    <w:next w:val="Normal"/>
    <w:qFormat/>
    <w:pPr>
      <w:spacing w:before="120" w:after="120"/>
    </w:pPr>
    <w:rPr>
      <w:b/>
    </w:rPr>
  </w:style>
  <w:style w:type="paragraph" w:styleId="BodyText2">
    <w:name w:val="Body Text 2"/>
    <w:basedOn w:val="Normal"/>
    <w:semiHidden/>
  </w:style>
  <w:style w:type="paragraph" w:styleId="BalloonText">
    <w:name w:val="Balloon Text"/>
    <w:basedOn w:val="Normal"/>
    <w:link w:val="BalloonTextChar"/>
    <w:uiPriority w:val="99"/>
    <w:semiHidden/>
    <w:unhideWhenUsed/>
    <w:rsid w:val="0059046F"/>
    <w:rPr>
      <w:rFonts w:ascii="Tahoma" w:hAnsi="Tahoma"/>
      <w:sz w:val="16"/>
      <w:szCs w:val="16"/>
      <w:lang w:val="x-none" w:eastAsia="x-none"/>
    </w:rPr>
  </w:style>
  <w:style w:type="character" w:customStyle="1" w:styleId="BalloonTextChar">
    <w:name w:val="Balloon Text Char"/>
    <w:link w:val="BalloonText"/>
    <w:uiPriority w:val="99"/>
    <w:semiHidden/>
    <w:rsid w:val="0059046F"/>
    <w:rPr>
      <w:rFonts w:ascii="Tahoma" w:hAnsi="Tahoma" w:cs="Tahoma"/>
      <w:sz w:val="16"/>
      <w:szCs w:val="16"/>
    </w:rPr>
  </w:style>
  <w:style w:type="paragraph" w:customStyle="1" w:styleId="AssignmentTitle">
    <w:name w:val="Assignment Title"/>
    <w:basedOn w:val="Normal"/>
    <w:link w:val="AssignmentTitleChar"/>
    <w:qFormat/>
    <w:rsid w:val="008741BC"/>
    <w:pPr>
      <w:pBdr>
        <w:bottom w:val="single" w:sz="8" w:space="4" w:color="4F81BD"/>
      </w:pBdr>
      <w:tabs>
        <w:tab w:val="center" w:pos="4680"/>
      </w:tabs>
      <w:spacing w:after="300"/>
      <w:contextualSpacing/>
      <w:jc w:val="center"/>
    </w:pPr>
    <w:rPr>
      <w:rFonts w:ascii="Cambria Math" w:hAnsi="Cambria Math"/>
      <w:color w:val="17365D"/>
      <w:spacing w:val="5"/>
      <w:kern w:val="28"/>
      <w:sz w:val="52"/>
      <w:szCs w:val="52"/>
    </w:rPr>
  </w:style>
  <w:style w:type="character" w:customStyle="1" w:styleId="AssignmentTitleChar">
    <w:name w:val="Assignment Title Char"/>
    <w:link w:val="AssignmentTitle"/>
    <w:rsid w:val="008741BC"/>
    <w:rPr>
      <w:rFonts w:ascii="Cambria Math" w:hAnsi="Cambria Math"/>
      <w:color w:val="17365D"/>
      <w:spacing w:val="5"/>
      <w:kern w:val="28"/>
      <w:sz w:val="52"/>
      <w:szCs w:val="52"/>
    </w:rPr>
  </w:style>
  <w:style w:type="paragraph" w:customStyle="1" w:styleId="AssignmentDueDate">
    <w:name w:val="AssignmentDueDate"/>
    <w:basedOn w:val="Normal"/>
    <w:link w:val="AssignmentDueDateChar"/>
    <w:qFormat/>
    <w:rsid w:val="008741BC"/>
    <w:pPr>
      <w:keepNext/>
      <w:keepLines/>
      <w:spacing w:before="200" w:after="200" w:line="276" w:lineRule="auto"/>
      <w:jc w:val="center"/>
      <w:outlineLvl w:val="1"/>
    </w:pPr>
    <w:rPr>
      <w:rFonts w:ascii="Cambria Math" w:hAnsi="Cambria Math"/>
      <w:b/>
      <w:bCs/>
      <w:color w:val="4F81BD"/>
      <w:sz w:val="26"/>
      <w:szCs w:val="26"/>
    </w:rPr>
  </w:style>
  <w:style w:type="character" w:customStyle="1" w:styleId="AssignmentDueDateChar">
    <w:name w:val="AssignmentDueDate Char"/>
    <w:link w:val="AssignmentDueDate"/>
    <w:rsid w:val="008741BC"/>
    <w:rPr>
      <w:rFonts w:ascii="Cambria Math" w:hAnsi="Cambria Math"/>
      <w:b/>
      <w:bCs/>
      <w:color w:val="4F81BD"/>
      <w:sz w:val="26"/>
      <w:szCs w:val="26"/>
    </w:rPr>
  </w:style>
  <w:style w:type="character" w:customStyle="1" w:styleId="Heading2Char">
    <w:name w:val="Heading 2 Char"/>
    <w:link w:val="Heading2"/>
    <w:rsid w:val="00DA5346"/>
    <w:rPr>
      <w:rFonts w:ascii="Cambria Math" w:hAnsi="Cambria Math"/>
      <w:b/>
      <w:color w:val="1F497D"/>
      <w:sz w:val="28"/>
      <w:szCs w:val="28"/>
    </w:rPr>
  </w:style>
  <w:style w:type="paragraph" w:styleId="ListParagraph">
    <w:name w:val="List Paragraph"/>
    <w:basedOn w:val="Normal"/>
    <w:uiPriority w:val="34"/>
    <w:qFormat/>
    <w:rsid w:val="00DA5346"/>
    <w:pPr>
      <w:ind w:left="720"/>
      <w:contextualSpacing/>
    </w:pPr>
  </w:style>
  <w:style w:type="paragraph" w:customStyle="1" w:styleId="Code">
    <w:name w:val="Code"/>
    <w:link w:val="CodeChar"/>
    <w:rsid w:val="00151D46"/>
    <w:rPr>
      <w:rFonts w:ascii="Consolas" w:hAnsi="Consolas" w:cs="Consolas"/>
      <w:color w:val="000000"/>
      <w:sz w:val="22"/>
    </w:rPr>
  </w:style>
  <w:style w:type="paragraph" w:customStyle="1" w:styleId="MyCode">
    <w:name w:val="MyCode"/>
    <w:link w:val="MyCodeChar"/>
    <w:qFormat/>
    <w:rsid w:val="00151D46"/>
    <w:rPr>
      <w:rFonts w:ascii="Consolas" w:hAnsi="Consolas"/>
      <w:sz w:val="22"/>
    </w:rPr>
  </w:style>
  <w:style w:type="character" w:customStyle="1" w:styleId="CodeChar">
    <w:name w:val="Code Char"/>
    <w:basedOn w:val="DefaultParagraphFont"/>
    <w:link w:val="Code"/>
    <w:rsid w:val="00151D46"/>
    <w:rPr>
      <w:rFonts w:ascii="Consolas" w:hAnsi="Consolas" w:cs="Consolas"/>
      <w:color w:val="000000"/>
      <w:sz w:val="22"/>
    </w:rPr>
  </w:style>
  <w:style w:type="character" w:customStyle="1" w:styleId="MyCodeChar">
    <w:name w:val="MyCode Char"/>
    <w:basedOn w:val="DefaultParagraphFont"/>
    <w:link w:val="MyCode"/>
    <w:rsid w:val="00151D46"/>
    <w:rPr>
      <w:rFonts w:ascii="Consolas" w:hAnsi="Consolas"/>
      <w:sz w:val="22"/>
    </w:rPr>
  </w:style>
  <w:style w:type="character" w:styleId="CommentReference">
    <w:name w:val="annotation reference"/>
    <w:basedOn w:val="DefaultParagraphFont"/>
    <w:uiPriority w:val="99"/>
    <w:semiHidden/>
    <w:unhideWhenUsed/>
    <w:rsid w:val="00014B29"/>
    <w:rPr>
      <w:sz w:val="16"/>
      <w:szCs w:val="16"/>
    </w:rPr>
  </w:style>
  <w:style w:type="paragraph" w:styleId="CommentText">
    <w:name w:val="annotation text"/>
    <w:basedOn w:val="Normal"/>
    <w:link w:val="CommentTextChar"/>
    <w:uiPriority w:val="99"/>
    <w:semiHidden/>
    <w:unhideWhenUsed/>
    <w:rsid w:val="00014B29"/>
    <w:rPr>
      <w:sz w:val="20"/>
    </w:rPr>
  </w:style>
  <w:style w:type="character" w:customStyle="1" w:styleId="CommentTextChar">
    <w:name w:val="Comment Text Char"/>
    <w:basedOn w:val="DefaultParagraphFont"/>
    <w:link w:val="CommentText"/>
    <w:uiPriority w:val="99"/>
    <w:semiHidden/>
    <w:rsid w:val="00014B29"/>
  </w:style>
  <w:style w:type="paragraph" w:styleId="CommentSubject">
    <w:name w:val="annotation subject"/>
    <w:basedOn w:val="CommentText"/>
    <w:next w:val="CommentText"/>
    <w:link w:val="CommentSubjectChar"/>
    <w:uiPriority w:val="99"/>
    <w:semiHidden/>
    <w:unhideWhenUsed/>
    <w:rsid w:val="00014B29"/>
    <w:rPr>
      <w:b/>
      <w:bCs/>
    </w:rPr>
  </w:style>
  <w:style w:type="character" w:customStyle="1" w:styleId="CommentSubjectChar">
    <w:name w:val="Comment Subject Char"/>
    <w:basedOn w:val="CommentTextChar"/>
    <w:link w:val="CommentSubject"/>
    <w:uiPriority w:val="99"/>
    <w:semiHidden/>
    <w:rsid w:val="00014B29"/>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spelle">
    <w:name w:val="spelle"/>
    <w:basedOn w:val="DefaultParagraphFont"/>
    <w:rsid w:val="00EC6026"/>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C96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3C4D"/>
  </w:style>
  <w:style w:type="table" w:customStyle="1" w:styleId="a1">
    <w:basedOn w:val="TableNormal"/>
    <w:tblPr>
      <w:tblStyleRowBandSize w:val="1"/>
      <w:tblStyleColBandSize w:val="1"/>
      <w:tblCellMar>
        <w:top w:w="100" w:type="dxa"/>
        <w:left w:w="0" w:type="dxa"/>
        <w:bottom w:w="100" w:type="dxa"/>
        <w:right w:w="0" w:type="dxa"/>
      </w:tblCellMar>
    </w:tblPr>
  </w:style>
  <w:style w:type="table" w:customStyle="1" w:styleId="a2">
    <w:basedOn w:val="TableNormal"/>
    <w:tblPr>
      <w:tblStyleRowBandSize w:val="1"/>
      <w:tblStyleColBandSize w:val="1"/>
      <w:tblCellMar>
        <w:top w:w="100" w:type="dxa"/>
        <w:left w:w="0" w:type="dxa"/>
        <w:bottom w:w="10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7SQfQ_bVNvBPIfv9GiOdNHttH3h18JuG/edit?pli=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pTOccQaGgPeczknS09LEm28Jh+g==">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1825</Words>
  <Characters>10407</Characters>
  <Application>Microsoft Office Word</Application>
  <DocSecurity>0</DocSecurity>
  <Lines>86</Lines>
  <Paragraphs>24</Paragraphs>
  <ScaleCrop>false</ScaleCrop>
  <Company>UNC Chapel Hill</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Prasun Dewan</dc:creator>
  <cp:lastModifiedBy>Prasun Dewan</cp:lastModifiedBy>
  <cp:revision>3</cp:revision>
  <dcterms:created xsi:type="dcterms:W3CDTF">2013-11-03T23:24:00Z</dcterms:created>
  <dcterms:modified xsi:type="dcterms:W3CDTF">2020-09-04T18:27:00Z</dcterms:modified>
</cp:coreProperties>
</file>